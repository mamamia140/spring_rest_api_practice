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B79" w:rsidRDefault="00020F03" w:rsidP="00020F03">
      <w:pPr>
        <w:pStyle w:val="Balk1"/>
      </w:pPr>
      <w:r>
        <w:t>İş Tanımı</w:t>
      </w:r>
    </w:p>
    <w:p w:rsidR="00020F03" w:rsidRDefault="00020F03" w:rsidP="00020F03">
      <w:r>
        <w:t>Bu iş kapsamında, basit bir cihaz yönetim merkezi uygulamasında bulunan domain varlıklarının</w:t>
      </w:r>
      <w:r w:rsidR="001B4CB8">
        <w:t xml:space="preserve"> </w:t>
      </w:r>
      <w:r w:rsidR="00CD56AA">
        <w:t>(entity)</w:t>
      </w:r>
      <w:r>
        <w:t>, bir REST API üzerinden CRUD</w:t>
      </w:r>
      <w:r w:rsidR="00CD56AA">
        <w:t>X</w:t>
      </w:r>
      <w:r>
        <w:t xml:space="preserve"> işlemlerin</w:t>
      </w:r>
      <w:r w:rsidR="000E4CC2">
        <w:t>e</w:t>
      </w:r>
      <w:r w:rsidR="00203B33">
        <w:t xml:space="preserve"> imkan sağlayan </w:t>
      </w:r>
      <w:r w:rsidR="009F0EE8">
        <w:t>Spring</w:t>
      </w:r>
      <w:r w:rsidR="00991BDA">
        <w:t xml:space="preserve"> Boot tabanlı</w:t>
      </w:r>
      <w:r w:rsidR="009F0EE8">
        <w:t xml:space="preserve"> </w:t>
      </w:r>
      <w:r w:rsidR="00034A08">
        <w:t xml:space="preserve">bir </w:t>
      </w:r>
      <w:r>
        <w:t>Web</w:t>
      </w:r>
      <w:r w:rsidR="00455EAC">
        <w:t xml:space="preserve"> Servis </w:t>
      </w:r>
      <w:r>
        <w:t xml:space="preserve"> uygulaması geliştirilecektir.</w:t>
      </w:r>
    </w:p>
    <w:p w:rsidR="004E3478" w:rsidRDefault="004E3478" w:rsidP="00020F03">
      <w:r>
        <w:t>Uygul</w:t>
      </w:r>
      <w:r w:rsidR="00691C45">
        <w:t>a</w:t>
      </w:r>
      <w:r>
        <w:t>ma</w:t>
      </w:r>
      <w:r w:rsidR="00691C45">
        <w:t>dan</w:t>
      </w:r>
      <w:r w:rsidR="009777D2">
        <w:t xml:space="preserve"> beklenen bazı temel özellikler</w:t>
      </w:r>
      <w:r w:rsidR="00691C45">
        <w:t xml:space="preserve"> şunlardır:</w:t>
      </w:r>
    </w:p>
    <w:p w:rsidR="004E3478" w:rsidRDefault="004E3478" w:rsidP="004E3478">
      <w:pPr>
        <w:pStyle w:val="ListeParagraf"/>
        <w:numPr>
          <w:ilvl w:val="0"/>
          <w:numId w:val="5"/>
        </w:numPr>
      </w:pPr>
      <w:r>
        <w:t>Komut satırından çalışacak bir konsol uygulaması olacak</w:t>
      </w:r>
    </w:p>
    <w:p w:rsidR="00AF788A" w:rsidRDefault="00AF788A" w:rsidP="004E3478">
      <w:pPr>
        <w:pStyle w:val="ListeParagraf"/>
        <w:numPr>
          <w:ilvl w:val="0"/>
          <w:numId w:val="5"/>
        </w:numPr>
      </w:pPr>
      <w:r>
        <w:t>Proje yapısı Apache Maven formatında olacak</w:t>
      </w:r>
    </w:p>
    <w:p w:rsidR="00AF3544" w:rsidRDefault="00AF3544" w:rsidP="004E3478">
      <w:pPr>
        <w:pStyle w:val="ListeParagraf"/>
        <w:numPr>
          <w:ilvl w:val="0"/>
          <w:numId w:val="5"/>
        </w:numPr>
      </w:pPr>
      <w:r>
        <w:t>Apache Maven ile build edilecek</w:t>
      </w:r>
    </w:p>
    <w:p w:rsidR="007813DD" w:rsidRDefault="007813DD" w:rsidP="004E3478">
      <w:pPr>
        <w:pStyle w:val="ListeParagraf"/>
        <w:numPr>
          <w:ilvl w:val="0"/>
          <w:numId w:val="5"/>
        </w:numPr>
      </w:pPr>
      <w:r>
        <w:t>Spring Boot framew</w:t>
      </w:r>
      <w:r w:rsidR="00166BF8">
        <w:t>ork</w:t>
      </w:r>
      <w:r>
        <w:t xml:space="preserve"> ile geliştirilecek</w:t>
      </w:r>
    </w:p>
    <w:p w:rsidR="00202915" w:rsidRDefault="004E3478" w:rsidP="00A119D5">
      <w:pPr>
        <w:pStyle w:val="ListeParagraf"/>
        <w:numPr>
          <w:ilvl w:val="0"/>
          <w:numId w:val="5"/>
        </w:numPr>
      </w:pPr>
      <w:r>
        <w:t xml:space="preserve">Grafik arayüzü </w:t>
      </w:r>
      <w:r w:rsidR="00202915">
        <w:t xml:space="preserve">(Web veya desktop) </w:t>
      </w:r>
      <w:r>
        <w:t xml:space="preserve"> olmayacak</w:t>
      </w:r>
    </w:p>
    <w:p w:rsidR="004E3478" w:rsidRDefault="004E3478" w:rsidP="00A119D5">
      <w:pPr>
        <w:pStyle w:val="ListeParagraf"/>
        <w:numPr>
          <w:ilvl w:val="0"/>
          <w:numId w:val="5"/>
        </w:numPr>
      </w:pPr>
      <w:r>
        <w:t>Yönettiği domain varlıklarını PostgreSQL veritabanında saklayacak</w:t>
      </w:r>
    </w:p>
    <w:p w:rsidR="00691C45" w:rsidRDefault="00691C45" w:rsidP="004E3478">
      <w:pPr>
        <w:pStyle w:val="ListeParagraf"/>
        <w:numPr>
          <w:ilvl w:val="0"/>
          <w:numId w:val="5"/>
        </w:numPr>
      </w:pPr>
      <w:r>
        <w:t xml:space="preserve">Veritabanı </w:t>
      </w:r>
      <w:r w:rsidR="00FA1444">
        <w:t>ilklendirme</w:t>
      </w:r>
      <w:r>
        <w:t xml:space="preserve"> </w:t>
      </w:r>
      <w:r w:rsidR="00FA1444">
        <w:t>işlerini</w:t>
      </w:r>
      <w:r>
        <w:t xml:space="preserve"> (</w:t>
      </w:r>
      <w:r w:rsidR="00FA1444">
        <w:t xml:space="preserve">şema </w:t>
      </w:r>
      <w:r>
        <w:t>oluşturma, güncelleme</w:t>
      </w:r>
      <w:r w:rsidR="00FA1444">
        <w:t>, veri yükleme vs.</w:t>
      </w:r>
      <w:r>
        <w:t>)</w:t>
      </w:r>
      <w:r w:rsidR="00FA1444">
        <w:t xml:space="preserve"> </w:t>
      </w:r>
      <w:r>
        <w:t>otomatik yapacak</w:t>
      </w:r>
    </w:p>
    <w:p w:rsidR="005E5F4B" w:rsidRDefault="005E5F4B" w:rsidP="004E3478">
      <w:pPr>
        <w:pStyle w:val="ListeParagraf"/>
        <w:numPr>
          <w:ilvl w:val="0"/>
          <w:numId w:val="5"/>
        </w:numPr>
      </w:pPr>
      <w:r>
        <w:t>REST API si üzerinden, yönetimindeki domain varlıkları üzerinde ekleme, silme, güncelleme ve listeleme i</w:t>
      </w:r>
      <w:r w:rsidR="007277E5">
        <w:t>şlemleri yapılabilmesine imkan</w:t>
      </w:r>
      <w:r>
        <w:t xml:space="preserve"> sağlayacak</w:t>
      </w:r>
    </w:p>
    <w:p w:rsidR="00B63759" w:rsidRDefault="00B63759" w:rsidP="004E3478">
      <w:pPr>
        <w:pStyle w:val="ListeParagraf"/>
        <w:numPr>
          <w:ilvl w:val="0"/>
          <w:numId w:val="5"/>
        </w:numPr>
      </w:pPr>
      <w:r>
        <w:t>Veri formatı olarak (</w:t>
      </w:r>
      <w:r w:rsidR="00AF3544">
        <w:t xml:space="preserve">HTTP </w:t>
      </w:r>
      <w:r w:rsidR="000509CA">
        <w:t xml:space="preserve">request-reponse </w:t>
      </w:r>
      <w:r w:rsidR="00AF3544">
        <w:t>body</w:t>
      </w:r>
      <w:r>
        <w:t>) JSON kullanılacak</w:t>
      </w:r>
    </w:p>
    <w:p w:rsidR="00202915" w:rsidRDefault="0018050E" w:rsidP="004E3478">
      <w:pPr>
        <w:pStyle w:val="ListeParagraf"/>
        <w:numPr>
          <w:ilvl w:val="0"/>
          <w:numId w:val="5"/>
        </w:numPr>
      </w:pPr>
      <w:r>
        <w:t>API URL’leri RESTFUL olacak</w:t>
      </w:r>
    </w:p>
    <w:p w:rsidR="009777D2" w:rsidRDefault="009777D2" w:rsidP="004E3478">
      <w:pPr>
        <w:pStyle w:val="ListeParagraf"/>
        <w:numPr>
          <w:ilvl w:val="0"/>
          <w:numId w:val="5"/>
        </w:numPr>
      </w:pPr>
      <w:r>
        <w:t xml:space="preserve">REST API üzerinden yapılan </w:t>
      </w:r>
      <w:r w:rsidR="001B4CB8">
        <w:t>bazı</w:t>
      </w:r>
      <w:r>
        <w:t xml:space="preserve"> işlem</w:t>
      </w:r>
      <w:r w:rsidR="001B4CB8">
        <w:t>ler</w:t>
      </w:r>
      <w:r>
        <w:t xml:space="preserve"> için veritabanında işlem log kaydı oluşturacak</w:t>
      </w:r>
    </w:p>
    <w:p w:rsidR="00DA28A5" w:rsidRDefault="00DA28A5" w:rsidP="004E3478">
      <w:pPr>
        <w:pStyle w:val="ListeParagraf"/>
        <w:numPr>
          <w:ilvl w:val="0"/>
          <w:numId w:val="5"/>
        </w:numPr>
      </w:pPr>
      <w:r>
        <w:t>Tüm uygulama yazılım bileşenlerini</w:t>
      </w:r>
      <w:r w:rsidR="0018050E">
        <w:t>n</w:t>
      </w:r>
      <w:r>
        <w:t xml:space="preserve"> logları</w:t>
      </w:r>
      <w:r w:rsidR="001B4CB8">
        <w:t xml:space="preserve"> bir log dosyasına yazılacak</w:t>
      </w:r>
    </w:p>
    <w:p w:rsidR="00175F69" w:rsidRDefault="00175F69" w:rsidP="004E3478">
      <w:pPr>
        <w:pStyle w:val="ListeParagraf"/>
        <w:numPr>
          <w:ilvl w:val="0"/>
          <w:numId w:val="5"/>
        </w:numPr>
      </w:pPr>
      <w:r>
        <w:t xml:space="preserve">Kapsamı </w:t>
      </w:r>
      <w:r w:rsidRPr="0018050E">
        <w:rPr>
          <w:b/>
        </w:rPr>
        <w:t>&gt;%50</w:t>
      </w:r>
      <w:r>
        <w:t xml:space="preserve"> olan birim ve entegrasyon testleri olacak</w:t>
      </w:r>
    </w:p>
    <w:p w:rsidR="005E5F4B" w:rsidRDefault="005E5F4B" w:rsidP="005E5F4B">
      <w:pPr>
        <w:pStyle w:val="ListeParagraf"/>
      </w:pPr>
    </w:p>
    <w:p w:rsidR="003D1B16" w:rsidRDefault="000A49C4" w:rsidP="000A49C4">
      <w:pPr>
        <w:pStyle w:val="Balk1"/>
      </w:pPr>
      <w:r>
        <w:t>Hedefler</w:t>
      </w:r>
    </w:p>
    <w:p w:rsidR="000A49C4" w:rsidRDefault="000A49C4" w:rsidP="000A49C4">
      <w:r>
        <w:t>Bu çalışma kapsamında hedeflenen kazanımlar şunlardır:</w:t>
      </w:r>
    </w:p>
    <w:p w:rsidR="000A49C4" w:rsidRDefault="000A49C4" w:rsidP="000A49C4">
      <w:pPr>
        <w:pStyle w:val="ListeParagraf"/>
        <w:numPr>
          <w:ilvl w:val="0"/>
          <w:numId w:val="24"/>
        </w:numPr>
      </w:pPr>
      <w:r>
        <w:t>Apache Maven proje yapısı ve build konfigürasyonunu tanımak</w:t>
      </w:r>
    </w:p>
    <w:p w:rsidR="000A49C4" w:rsidRDefault="00350070" w:rsidP="000A49C4">
      <w:pPr>
        <w:pStyle w:val="ListeParagraf"/>
        <w:numPr>
          <w:ilvl w:val="0"/>
          <w:numId w:val="24"/>
        </w:numPr>
      </w:pPr>
      <w:r>
        <w:t xml:space="preserve">Spring ve </w:t>
      </w:r>
      <w:r w:rsidR="000A49C4">
        <w:t>Spring Boot Framework tecrübesi edinmek</w:t>
      </w:r>
    </w:p>
    <w:p w:rsidR="000A49C4" w:rsidRDefault="000A49C4" w:rsidP="000A49C4">
      <w:pPr>
        <w:pStyle w:val="ListeParagraf"/>
        <w:numPr>
          <w:ilvl w:val="0"/>
          <w:numId w:val="24"/>
        </w:numPr>
      </w:pPr>
      <w:r>
        <w:t>REST Mimaris</w:t>
      </w:r>
      <w:r w:rsidR="00455EAC">
        <w:t>i</w:t>
      </w:r>
      <w:r>
        <w:t xml:space="preserve"> v</w:t>
      </w:r>
      <w:r w:rsidR="00455EAC">
        <w:t>i RESTFUL</w:t>
      </w:r>
      <w:r>
        <w:t xml:space="preserve"> </w:t>
      </w:r>
      <w:r w:rsidR="00455EAC">
        <w:t>Web Servisleri</w:t>
      </w:r>
      <w:r>
        <w:t xml:space="preserve"> geliştirme deneyimi kazanmak</w:t>
      </w:r>
    </w:p>
    <w:p w:rsidR="00D54946" w:rsidRDefault="00D54946" w:rsidP="000A49C4">
      <w:pPr>
        <w:pStyle w:val="ListeParagraf"/>
        <w:numPr>
          <w:ilvl w:val="0"/>
          <w:numId w:val="24"/>
        </w:numPr>
      </w:pPr>
      <w:r>
        <w:t>Güvenlik mekanizmaları (kimlik doğrulama, TLS vs.) hakkında bilgi edinmek</w:t>
      </w:r>
    </w:p>
    <w:p w:rsidR="008120A1" w:rsidRDefault="008120A1" w:rsidP="000A49C4">
      <w:pPr>
        <w:pStyle w:val="ListeParagraf"/>
        <w:numPr>
          <w:ilvl w:val="0"/>
          <w:numId w:val="24"/>
        </w:numPr>
      </w:pPr>
      <w:r>
        <w:t>Birim ve entegrasyon testleri geliştirme pratiği yapmak</w:t>
      </w:r>
    </w:p>
    <w:p w:rsidR="00FA4025" w:rsidRDefault="00FA4025">
      <w:pPr>
        <w:jc w:val="left"/>
      </w:pPr>
      <w:r>
        <w:br w:type="page"/>
      </w:r>
    </w:p>
    <w:p w:rsidR="003D1B16" w:rsidRDefault="003D1B16" w:rsidP="003D1B16">
      <w:pPr>
        <w:pStyle w:val="Balk1"/>
        <w:rPr>
          <w:lang w:val="en-US"/>
        </w:rPr>
      </w:pPr>
      <w:r>
        <w:lastRenderedPageBreak/>
        <w:t>Teknolojiler</w:t>
      </w:r>
    </w:p>
    <w:p w:rsidR="005C3162" w:rsidRDefault="005C3162" w:rsidP="005C3162">
      <w:r>
        <w:rPr>
          <w:lang w:val="en-US"/>
        </w:rPr>
        <w:t>Proje kapsam</w:t>
      </w:r>
      <w:r>
        <w:t>ında aşağıdaki teknolojiler kullanılacaktır:</w:t>
      </w:r>
    </w:p>
    <w:p w:rsidR="00C60307" w:rsidRDefault="00C60307" w:rsidP="00AD1E32">
      <w:pPr>
        <w:pStyle w:val="ListeParagraf"/>
        <w:numPr>
          <w:ilvl w:val="0"/>
          <w:numId w:val="1"/>
        </w:numPr>
      </w:pPr>
      <w:r>
        <w:t>Java JDK 17</w:t>
      </w:r>
    </w:p>
    <w:p w:rsidR="005304F0" w:rsidRDefault="005304F0" w:rsidP="005304F0">
      <w:pPr>
        <w:pStyle w:val="ListeParagraf"/>
        <w:numPr>
          <w:ilvl w:val="0"/>
          <w:numId w:val="1"/>
        </w:numPr>
      </w:pPr>
      <w:r>
        <w:t>HTTP</w:t>
      </w:r>
      <w:r>
        <w:tab/>
      </w:r>
      <w:r>
        <w:tab/>
      </w:r>
      <w:r>
        <w:tab/>
      </w:r>
      <w:r>
        <w:tab/>
      </w:r>
      <w:r>
        <w:tab/>
      </w:r>
      <w:r w:rsidRPr="005304F0">
        <w:rPr>
          <w:i/>
        </w:rPr>
        <w:t>(</w:t>
      </w:r>
      <w:hyperlink r:id="rId7" w:history="1">
        <w:r w:rsidRPr="00224576">
          <w:rPr>
            <w:rStyle w:val="Kpr"/>
            <w:i/>
          </w:rPr>
          <w:t>https://www.tutorialspoint.com/http/index.htm</w:t>
        </w:r>
      </w:hyperlink>
      <w:r w:rsidRPr="005304F0">
        <w:rPr>
          <w:i/>
        </w:rPr>
        <w:t>)</w:t>
      </w:r>
    </w:p>
    <w:p w:rsidR="005304F0" w:rsidRPr="005304F0" w:rsidRDefault="005304F0" w:rsidP="005304F0">
      <w:pPr>
        <w:pStyle w:val="ListeParagraf"/>
        <w:numPr>
          <w:ilvl w:val="0"/>
          <w:numId w:val="1"/>
        </w:numPr>
        <w:rPr>
          <w:i/>
        </w:rPr>
      </w:pPr>
      <w:r>
        <w:t>TLS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5304F0">
        <w:rPr>
          <w:i/>
        </w:rPr>
        <w:t>(</w:t>
      </w:r>
      <w:hyperlink r:id="rId8" w:history="1">
        <w:r w:rsidRPr="005304F0">
          <w:rPr>
            <w:rStyle w:val="Kpr"/>
            <w:i/>
          </w:rPr>
          <w:t>https://www.cloudflare.com/learning/ssl/how-does-ssl-work/</w:t>
        </w:r>
      </w:hyperlink>
      <w:r w:rsidRPr="005304F0">
        <w:rPr>
          <w:i/>
        </w:rPr>
        <w:t>)</w:t>
      </w:r>
    </w:p>
    <w:p w:rsidR="005304F0" w:rsidRDefault="005304F0" w:rsidP="005304F0">
      <w:pPr>
        <w:pStyle w:val="ListeParagraf"/>
      </w:pPr>
      <w:r w:rsidRPr="005304F0">
        <w:rPr>
          <w:i/>
        </w:rPr>
        <w:t>(</w:t>
      </w:r>
      <w:hyperlink r:id="rId9" w:history="1">
        <w:r w:rsidRPr="005304F0">
          <w:rPr>
            <w:rStyle w:val="Kpr"/>
            <w:i/>
          </w:rPr>
          <w:t>https://www.geeksforgeeks.org/transport-layer-security-tls/</w:t>
        </w:r>
      </w:hyperlink>
      <w:r w:rsidRPr="005304F0">
        <w:rPr>
          <w:i/>
        </w:rPr>
        <w:t>)</w:t>
      </w:r>
    </w:p>
    <w:p w:rsidR="005304F0" w:rsidRDefault="005304F0" w:rsidP="005304F0">
      <w:pPr>
        <w:pStyle w:val="ListeParagraf"/>
      </w:pPr>
    </w:p>
    <w:p w:rsidR="006D6481" w:rsidRPr="001B5473" w:rsidRDefault="006D6481" w:rsidP="00AD1E32">
      <w:pPr>
        <w:pStyle w:val="ListeParagraf"/>
        <w:numPr>
          <w:ilvl w:val="0"/>
          <w:numId w:val="1"/>
        </w:numPr>
      </w:pPr>
      <w:r>
        <w:t>REST (Represen</w:t>
      </w:r>
      <w:r w:rsidR="00CC035D">
        <w:t>tati</w:t>
      </w:r>
      <w:r>
        <w:t>onal State Transfer)</w:t>
      </w:r>
      <w:r w:rsidR="00AD1E32">
        <w:tab/>
      </w:r>
      <w:r w:rsidR="00AD1E32">
        <w:tab/>
      </w:r>
      <w:r w:rsidR="00AD1E32" w:rsidRPr="00AD1E32">
        <w:rPr>
          <w:i/>
        </w:rPr>
        <w:t>(</w:t>
      </w:r>
      <w:hyperlink r:id="rId10" w:history="1">
        <w:r w:rsidR="001B5473" w:rsidRPr="00224576">
          <w:rPr>
            <w:rStyle w:val="Kpr"/>
            <w:i/>
          </w:rPr>
          <w:t>https://en.wikipedia.org/wiki/REST</w:t>
        </w:r>
      </w:hyperlink>
      <w:r w:rsidR="00AD1E32" w:rsidRPr="00AD1E32">
        <w:rPr>
          <w:i/>
        </w:rPr>
        <w:t>)</w:t>
      </w:r>
    </w:p>
    <w:p w:rsidR="001B5473" w:rsidRDefault="001B5473" w:rsidP="001B5473">
      <w:pPr>
        <w:pStyle w:val="ListeParagraf"/>
        <w:ind w:left="4956"/>
        <w:rPr>
          <w:i/>
        </w:rPr>
      </w:pPr>
      <w:r w:rsidRPr="001B5473">
        <w:rPr>
          <w:i/>
        </w:rPr>
        <w:t>(/doc/RESTful_Web_Services.pdf)</w:t>
      </w:r>
    </w:p>
    <w:p w:rsidR="001B5473" w:rsidRPr="001B5473" w:rsidRDefault="001B5473" w:rsidP="001B5473">
      <w:pPr>
        <w:pStyle w:val="ListeParagraf"/>
        <w:ind w:left="4956"/>
        <w:rPr>
          <w:i/>
        </w:rPr>
      </w:pPr>
      <w:r w:rsidRPr="001B5473">
        <w:rPr>
          <w:i/>
        </w:rPr>
        <w:t>(/doc/REST-in-Practice.pdf)</w:t>
      </w:r>
    </w:p>
    <w:p w:rsidR="00D82D7C" w:rsidRDefault="00D82D7C" w:rsidP="00D82D7C">
      <w:pPr>
        <w:pStyle w:val="ListeParagraf"/>
      </w:pPr>
    </w:p>
    <w:p w:rsidR="00AD1E32" w:rsidRDefault="00AD1E32" w:rsidP="00AD1E32">
      <w:pPr>
        <w:pStyle w:val="ListeParagraf"/>
        <w:numPr>
          <w:ilvl w:val="0"/>
          <w:numId w:val="1"/>
        </w:numPr>
      </w:pPr>
      <w:r>
        <w:t>JSON (JavaScript Object Notation)</w:t>
      </w:r>
      <w:r>
        <w:tab/>
      </w:r>
      <w:r>
        <w:tab/>
        <w:t>(</w:t>
      </w:r>
      <w:r w:rsidRPr="00AD1E32">
        <w:t>https://www.json.org</w:t>
      </w:r>
      <w:r>
        <w:t>)</w:t>
      </w:r>
    </w:p>
    <w:p w:rsidR="005C3162" w:rsidRPr="00CC035D" w:rsidRDefault="005C3162" w:rsidP="00CC035D">
      <w:pPr>
        <w:pStyle w:val="ListeParagraf"/>
        <w:numPr>
          <w:ilvl w:val="0"/>
          <w:numId w:val="1"/>
        </w:numPr>
        <w:rPr>
          <w:i/>
        </w:rPr>
      </w:pPr>
      <w:r>
        <w:t>Spring Boot (v3.1.3)</w:t>
      </w:r>
      <w:r w:rsidR="00CC035D">
        <w:tab/>
      </w:r>
      <w:r w:rsidR="00CC035D">
        <w:tab/>
      </w:r>
      <w:r w:rsidR="00CC035D">
        <w:tab/>
      </w:r>
      <w:r w:rsidR="00CC035D">
        <w:tab/>
      </w:r>
      <w:r w:rsidR="00CC035D" w:rsidRPr="00CC035D">
        <w:rPr>
          <w:i/>
        </w:rPr>
        <w:t>(https://spring.io/projects/spring-boot)</w:t>
      </w:r>
    </w:p>
    <w:p w:rsidR="006D6481" w:rsidRDefault="005C3162" w:rsidP="00A119D5">
      <w:pPr>
        <w:pStyle w:val="ListeParagraf"/>
        <w:numPr>
          <w:ilvl w:val="0"/>
          <w:numId w:val="1"/>
        </w:numPr>
      </w:pPr>
      <w:r>
        <w:t xml:space="preserve">Spring Web </w:t>
      </w:r>
    </w:p>
    <w:p w:rsidR="005C3162" w:rsidRDefault="005C3162" w:rsidP="00A119D5">
      <w:pPr>
        <w:pStyle w:val="ListeParagraf"/>
        <w:numPr>
          <w:ilvl w:val="0"/>
          <w:numId w:val="1"/>
        </w:numPr>
      </w:pPr>
      <w:r>
        <w:t xml:space="preserve">Spring Data </w:t>
      </w:r>
    </w:p>
    <w:p w:rsidR="00F60BB8" w:rsidRPr="00606777" w:rsidRDefault="00F60BB8" w:rsidP="00F60BB8">
      <w:pPr>
        <w:pStyle w:val="ListeParagraf"/>
        <w:numPr>
          <w:ilvl w:val="0"/>
          <w:numId w:val="1"/>
        </w:numPr>
        <w:rPr>
          <w:i/>
        </w:rPr>
      </w:pPr>
      <w:r>
        <w:t>Hibernate Validator</w:t>
      </w:r>
      <w:r>
        <w:tab/>
      </w:r>
      <w:r>
        <w:tab/>
      </w:r>
      <w:r>
        <w:tab/>
      </w:r>
      <w:r>
        <w:tab/>
      </w:r>
      <w:r w:rsidRPr="00606777">
        <w:rPr>
          <w:i/>
        </w:rPr>
        <w:t>(</w:t>
      </w:r>
      <w:hyperlink r:id="rId11" w:history="1">
        <w:r w:rsidR="00BF74AC" w:rsidRPr="00606777">
          <w:rPr>
            <w:rStyle w:val="Kpr"/>
            <w:i/>
          </w:rPr>
          <w:t>https://hibernate.org/validator/</w:t>
        </w:r>
      </w:hyperlink>
      <w:r w:rsidRPr="00606777">
        <w:rPr>
          <w:i/>
        </w:rPr>
        <w:t>)</w:t>
      </w:r>
      <w:r w:rsidRPr="00606777">
        <w:rPr>
          <w:i/>
        </w:rPr>
        <w:tab/>
      </w:r>
    </w:p>
    <w:p w:rsidR="00BF74AC" w:rsidRPr="00BF74AC" w:rsidRDefault="00BF74AC" w:rsidP="00BF74AC">
      <w:pPr>
        <w:pStyle w:val="ListeParagraf"/>
        <w:numPr>
          <w:ilvl w:val="0"/>
          <w:numId w:val="1"/>
        </w:numPr>
        <w:rPr>
          <w:i/>
        </w:rPr>
      </w:pPr>
      <w:r>
        <w:t>Jackson (JSON)</w:t>
      </w:r>
      <w:r>
        <w:tab/>
      </w:r>
      <w:r>
        <w:tab/>
      </w:r>
      <w:r>
        <w:tab/>
      </w:r>
      <w:r>
        <w:tab/>
      </w:r>
      <w:r>
        <w:tab/>
      </w:r>
      <w:r w:rsidRPr="00BF74AC">
        <w:rPr>
          <w:i/>
        </w:rPr>
        <w:t>(https://github.com/FasterXML/jackson)</w:t>
      </w:r>
    </w:p>
    <w:p w:rsidR="005C3162" w:rsidRDefault="006D6481" w:rsidP="005C3162">
      <w:pPr>
        <w:pStyle w:val="ListeParagraf"/>
        <w:numPr>
          <w:ilvl w:val="0"/>
          <w:numId w:val="1"/>
        </w:numPr>
      </w:pPr>
      <w:r>
        <w:t xml:space="preserve">PostgreSQL </w:t>
      </w:r>
      <w:r w:rsidR="00AB52A9">
        <w:t>(</w:t>
      </w:r>
      <w:r>
        <w:t>v13</w:t>
      </w:r>
      <w:r w:rsidR="00AB52A9">
        <w:t>)</w:t>
      </w:r>
    </w:p>
    <w:p w:rsidR="006D6481" w:rsidRDefault="00CC035D" w:rsidP="00CC035D">
      <w:pPr>
        <w:pStyle w:val="ListeParagraf"/>
        <w:numPr>
          <w:ilvl w:val="0"/>
          <w:numId w:val="1"/>
        </w:numPr>
        <w:rPr>
          <w:i/>
        </w:rPr>
      </w:pPr>
      <w:r>
        <w:t>H2</w:t>
      </w:r>
      <w:r w:rsidR="000D2B1B">
        <w:t xml:space="preserve"> (Embedded)</w:t>
      </w:r>
      <w:r>
        <w:t xml:space="preserve"> Database</w:t>
      </w:r>
      <w:r>
        <w:tab/>
      </w:r>
      <w:r>
        <w:tab/>
      </w:r>
      <w:r>
        <w:tab/>
      </w:r>
      <w:r w:rsidRPr="00CC035D">
        <w:rPr>
          <w:i/>
        </w:rPr>
        <w:t xml:space="preserve"> (</w:t>
      </w:r>
      <w:hyperlink r:id="rId12" w:history="1">
        <w:r w:rsidR="006E03CA" w:rsidRPr="00D13DB5">
          <w:rPr>
            <w:rStyle w:val="Kpr"/>
            <w:i/>
          </w:rPr>
          <w:t>https://h2database.com</w:t>
        </w:r>
      </w:hyperlink>
      <w:r w:rsidRPr="00CC035D">
        <w:rPr>
          <w:i/>
        </w:rPr>
        <w:t>)</w:t>
      </w:r>
    </w:p>
    <w:p w:rsidR="006E03CA" w:rsidRPr="00490ABC" w:rsidRDefault="006E03CA" w:rsidP="00490ABC">
      <w:pPr>
        <w:pStyle w:val="ListeParagraf"/>
        <w:numPr>
          <w:ilvl w:val="0"/>
          <w:numId w:val="1"/>
        </w:numPr>
        <w:rPr>
          <w:i/>
        </w:rPr>
      </w:pPr>
      <w:r>
        <w:t>Lombok</w:t>
      </w:r>
      <w:r w:rsidR="009B2DB4">
        <w:tab/>
      </w:r>
      <w:r w:rsidR="009B2DB4">
        <w:tab/>
      </w:r>
      <w:r w:rsidR="009B2DB4">
        <w:tab/>
      </w:r>
      <w:r w:rsidR="009B2DB4">
        <w:tab/>
      </w:r>
      <w:r w:rsidR="009B2DB4">
        <w:tab/>
      </w:r>
      <w:r w:rsidR="009B2DB4" w:rsidRPr="00BF74AC">
        <w:rPr>
          <w:i/>
        </w:rPr>
        <w:t>(</w:t>
      </w:r>
      <w:hyperlink r:id="rId13" w:history="1">
        <w:r w:rsidR="00490ABC" w:rsidRPr="00224576">
          <w:rPr>
            <w:rStyle w:val="Kpr"/>
            <w:i/>
          </w:rPr>
          <w:t>https://projectlombok.org</w:t>
        </w:r>
      </w:hyperlink>
      <w:r w:rsidR="00490ABC">
        <w:rPr>
          <w:i/>
        </w:rPr>
        <w:t>)</w:t>
      </w:r>
    </w:p>
    <w:p w:rsidR="006E03CA" w:rsidRPr="00AD1E32" w:rsidRDefault="006E03CA" w:rsidP="00CC035D">
      <w:pPr>
        <w:pStyle w:val="ListeParagraf"/>
        <w:numPr>
          <w:ilvl w:val="0"/>
          <w:numId w:val="1"/>
        </w:numPr>
        <w:rPr>
          <w:i/>
        </w:rPr>
      </w:pPr>
      <w:r>
        <w:t>Apache Maven</w:t>
      </w:r>
      <w:r w:rsidR="00AB52A9">
        <w:t xml:space="preserve"> (v3.6.3)</w:t>
      </w:r>
    </w:p>
    <w:p w:rsidR="00AD1E32" w:rsidRPr="00DC7A43" w:rsidRDefault="00AD1E32" w:rsidP="00CC035D">
      <w:pPr>
        <w:pStyle w:val="ListeParagraf"/>
        <w:numPr>
          <w:ilvl w:val="0"/>
          <w:numId w:val="1"/>
        </w:numPr>
        <w:rPr>
          <w:i/>
        </w:rPr>
      </w:pPr>
      <w:r>
        <w:t>Junit 5</w:t>
      </w:r>
      <w:r w:rsidR="00133F86">
        <w:t>-Mockito</w:t>
      </w:r>
    </w:p>
    <w:p w:rsidR="00DC7A43" w:rsidRPr="003D24BA" w:rsidRDefault="00DC7A43" w:rsidP="00DC7A43">
      <w:pPr>
        <w:pStyle w:val="ListeParagraf"/>
        <w:numPr>
          <w:ilvl w:val="0"/>
          <w:numId w:val="1"/>
        </w:numPr>
        <w:rPr>
          <w:i/>
        </w:rPr>
      </w:pPr>
      <w:r>
        <w:t>Docker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D24BA">
        <w:rPr>
          <w:i/>
        </w:rPr>
        <w:t>(</w:t>
      </w:r>
      <w:hyperlink r:id="rId14" w:history="1">
        <w:r w:rsidR="003D24BA" w:rsidRPr="003D24BA">
          <w:rPr>
            <w:rStyle w:val="Kpr"/>
            <w:i/>
          </w:rPr>
          <w:t>https://www.docker.com</w:t>
        </w:r>
      </w:hyperlink>
      <w:r w:rsidRPr="003D24BA">
        <w:rPr>
          <w:i/>
        </w:rPr>
        <w:t>)</w:t>
      </w:r>
    </w:p>
    <w:p w:rsidR="003D24BA" w:rsidRPr="00CC035D" w:rsidRDefault="003D24BA" w:rsidP="003D24BA">
      <w:pPr>
        <w:pStyle w:val="ListeParagraf"/>
        <w:rPr>
          <w:i/>
        </w:rPr>
      </w:pPr>
    </w:p>
    <w:p w:rsidR="00A05E7E" w:rsidRDefault="00A05E7E">
      <w:r>
        <w:br w:type="page"/>
      </w:r>
    </w:p>
    <w:p w:rsidR="00222C95" w:rsidRDefault="00222C95" w:rsidP="00222C95">
      <w:pPr>
        <w:pStyle w:val="Balk1"/>
      </w:pPr>
      <w:r>
        <w:lastRenderedPageBreak/>
        <w:t>Kaynaklar</w:t>
      </w:r>
    </w:p>
    <w:p w:rsidR="00222C95" w:rsidRDefault="00222C95" w:rsidP="00222C95">
      <w:r>
        <w:t>Projede kullanılacak teknolojilerin öğrenilmesi için tavsiye edilen kaynaklar şunlardır:</w:t>
      </w:r>
    </w:p>
    <w:p w:rsidR="00222C95" w:rsidRDefault="00222C95" w:rsidP="00222C95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779"/>
        <w:gridCol w:w="5283"/>
      </w:tblGrid>
      <w:tr w:rsidR="00222C95" w:rsidTr="00A119D5">
        <w:tc>
          <w:tcPr>
            <w:tcW w:w="4531" w:type="dxa"/>
          </w:tcPr>
          <w:p w:rsidR="00222C95" w:rsidRPr="004118AE" w:rsidRDefault="00222C95" w:rsidP="00A119D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Teknoloji</w:t>
            </w:r>
          </w:p>
        </w:tc>
        <w:tc>
          <w:tcPr>
            <w:tcW w:w="4531" w:type="dxa"/>
          </w:tcPr>
          <w:p w:rsidR="00222C95" w:rsidRPr="004118AE" w:rsidRDefault="00222C95" w:rsidP="00A119D5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Kaynak</w:t>
            </w:r>
          </w:p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REST</w:t>
            </w:r>
          </w:p>
        </w:tc>
        <w:tc>
          <w:tcPr>
            <w:tcW w:w="4531" w:type="dxa"/>
          </w:tcPr>
          <w:p w:rsidR="00222C95" w:rsidRDefault="00222C95" w:rsidP="00A119D5">
            <w:r>
              <w:t>/doc/</w:t>
            </w:r>
            <w:r w:rsidRPr="009B40C4">
              <w:t>RESTful_Web_Services.pdf</w:t>
            </w:r>
          </w:p>
          <w:p w:rsidR="00222C95" w:rsidRDefault="00222C95" w:rsidP="00A119D5">
            <w:r>
              <w:t>/doc/</w:t>
            </w:r>
            <w:r w:rsidRPr="009B40C4">
              <w:t>REST-in-Practice.pdf</w:t>
            </w:r>
          </w:p>
          <w:p w:rsidR="00222C95" w:rsidRDefault="00920845" w:rsidP="00A119D5">
            <w:hyperlink r:id="rId15" w:history="1">
              <w:r w:rsidR="00222C95" w:rsidRPr="00D13DB5">
                <w:rPr>
                  <w:rStyle w:val="Kpr"/>
                </w:rPr>
                <w:t>https://restfulapi.net</w:t>
              </w:r>
            </w:hyperlink>
          </w:p>
          <w:p w:rsidR="00222C95" w:rsidRDefault="00920845" w:rsidP="00A119D5">
            <w:hyperlink r:id="rId16" w:history="1">
              <w:r w:rsidR="00222C95" w:rsidRPr="00D13DB5">
                <w:rPr>
                  <w:rStyle w:val="Kpr"/>
                </w:rPr>
                <w:t>https://www.restapitutorial.com/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JSON</w:t>
            </w:r>
          </w:p>
        </w:tc>
        <w:tc>
          <w:tcPr>
            <w:tcW w:w="4531" w:type="dxa"/>
          </w:tcPr>
          <w:p w:rsidR="00222C95" w:rsidRDefault="00920845" w:rsidP="00A119D5">
            <w:hyperlink r:id="rId17" w:history="1">
              <w:r w:rsidR="00222C95" w:rsidRPr="00D13DB5">
                <w:rPr>
                  <w:rStyle w:val="Kpr"/>
                </w:rPr>
                <w:t>https://www.javatpoint.com/json-tutorial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Spring Boot</w:t>
            </w:r>
          </w:p>
        </w:tc>
        <w:tc>
          <w:tcPr>
            <w:tcW w:w="4531" w:type="dxa"/>
          </w:tcPr>
          <w:p w:rsidR="00222C95" w:rsidRDefault="00222C95" w:rsidP="00A119D5">
            <w:r>
              <w:t>/doc/</w:t>
            </w:r>
            <w:r w:rsidRPr="003F52C9">
              <w:t>spring-boot-reference.pdf</w:t>
            </w:r>
          </w:p>
          <w:p w:rsidR="00222C95" w:rsidRDefault="00920845" w:rsidP="00A119D5">
            <w:hyperlink r:id="rId18" w:history="1">
              <w:r w:rsidR="00222C95" w:rsidRPr="00D13DB5">
                <w:rPr>
                  <w:rStyle w:val="Kpr"/>
                </w:rPr>
                <w:t>https://www.youtube.com/watch?v=9SGDpanrc8U</w:t>
              </w:r>
            </w:hyperlink>
          </w:p>
          <w:p w:rsidR="00222C95" w:rsidRDefault="00222C95" w:rsidP="00A119D5"/>
        </w:tc>
      </w:tr>
      <w:tr w:rsidR="000173A0" w:rsidTr="00A119D5">
        <w:tc>
          <w:tcPr>
            <w:tcW w:w="4531" w:type="dxa"/>
          </w:tcPr>
          <w:p w:rsidR="000173A0" w:rsidRDefault="000173A0" w:rsidP="00A119D5">
            <w:r>
              <w:t>Spring Boot Maven Plugin</w:t>
            </w:r>
          </w:p>
        </w:tc>
        <w:tc>
          <w:tcPr>
            <w:tcW w:w="4531" w:type="dxa"/>
          </w:tcPr>
          <w:p w:rsidR="000173A0" w:rsidRDefault="000173A0" w:rsidP="00A119D5">
            <w:r>
              <w:t xml:space="preserve">/doc/ </w:t>
            </w:r>
            <w:r w:rsidRPr="000173A0">
              <w:t>spring-boot-maven-plugin-reference.pdf</w:t>
            </w:r>
          </w:p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Spring Web</w:t>
            </w:r>
          </w:p>
        </w:tc>
        <w:tc>
          <w:tcPr>
            <w:tcW w:w="4531" w:type="dxa"/>
          </w:tcPr>
          <w:p w:rsidR="00222C95" w:rsidRDefault="00920845" w:rsidP="00A119D5">
            <w:hyperlink r:id="rId19" w:history="1">
              <w:r w:rsidR="00222C95" w:rsidRPr="00D13DB5">
                <w:rPr>
                  <w:rStyle w:val="Kpr"/>
                </w:rPr>
                <w:t>https://www.baeldung.com/rest-with-spring-series</w:t>
              </w:r>
            </w:hyperlink>
          </w:p>
          <w:p w:rsidR="00222C95" w:rsidRDefault="00920845" w:rsidP="00A119D5">
            <w:hyperlink r:id="rId20" w:history="1">
              <w:r w:rsidR="00222C95" w:rsidRPr="00D13DB5">
                <w:rPr>
                  <w:rStyle w:val="Kpr"/>
                </w:rPr>
                <w:t>https://www.javatpoint.com/restful-web-services-spring-boot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Spring Data</w:t>
            </w:r>
          </w:p>
        </w:tc>
        <w:tc>
          <w:tcPr>
            <w:tcW w:w="4531" w:type="dxa"/>
          </w:tcPr>
          <w:p w:rsidR="00222C95" w:rsidRDefault="00222C95" w:rsidP="00A119D5">
            <w:r>
              <w:t>/doc/</w:t>
            </w:r>
            <w:r w:rsidRPr="00133F86">
              <w:t>spring-data-jpa-reference.pdf</w:t>
            </w:r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Jackson (JSON)</w:t>
            </w:r>
          </w:p>
        </w:tc>
        <w:tc>
          <w:tcPr>
            <w:tcW w:w="4531" w:type="dxa"/>
          </w:tcPr>
          <w:p w:rsidR="00222C95" w:rsidRDefault="00920845" w:rsidP="00A119D5">
            <w:hyperlink r:id="rId21" w:history="1">
              <w:r w:rsidR="00222C95" w:rsidRPr="00D13DB5">
                <w:rPr>
                  <w:rStyle w:val="Kpr"/>
                </w:rPr>
                <w:t>https://www.tutorialspoint.com/jackson/index.htm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Lombok</w:t>
            </w:r>
          </w:p>
        </w:tc>
        <w:tc>
          <w:tcPr>
            <w:tcW w:w="4531" w:type="dxa"/>
          </w:tcPr>
          <w:p w:rsidR="00222C95" w:rsidRDefault="00920845" w:rsidP="00A119D5">
            <w:hyperlink r:id="rId22" w:history="1">
              <w:r w:rsidR="00222C95" w:rsidRPr="00D13DB5">
                <w:rPr>
                  <w:rStyle w:val="Kpr"/>
                </w:rPr>
                <w:t>https://www.baeldung.com/intro-to-project-lombok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Apache Maven</w:t>
            </w:r>
          </w:p>
        </w:tc>
        <w:tc>
          <w:tcPr>
            <w:tcW w:w="4531" w:type="dxa"/>
          </w:tcPr>
          <w:p w:rsidR="00222C95" w:rsidRDefault="00920845" w:rsidP="00A119D5">
            <w:hyperlink r:id="rId23" w:history="1">
              <w:r w:rsidR="00222C95" w:rsidRPr="00D13DB5">
                <w:rPr>
                  <w:rStyle w:val="Kpr"/>
                </w:rPr>
                <w:t>https://maven.apache.org/guides/getting-started/maven-in-five-minutes.html</w:t>
              </w:r>
            </w:hyperlink>
          </w:p>
          <w:p w:rsidR="00222C95" w:rsidRDefault="00222C95" w:rsidP="00A119D5"/>
        </w:tc>
      </w:tr>
      <w:tr w:rsidR="00222C95" w:rsidTr="00A119D5">
        <w:tc>
          <w:tcPr>
            <w:tcW w:w="4531" w:type="dxa"/>
          </w:tcPr>
          <w:p w:rsidR="00222C95" w:rsidRDefault="00222C95" w:rsidP="00A119D5">
            <w:r>
              <w:t>Junit 5-Mockito</w:t>
            </w:r>
          </w:p>
        </w:tc>
        <w:tc>
          <w:tcPr>
            <w:tcW w:w="4531" w:type="dxa"/>
          </w:tcPr>
          <w:p w:rsidR="00222C95" w:rsidRDefault="00920845" w:rsidP="00A119D5">
            <w:hyperlink r:id="rId24" w:history="1">
              <w:r w:rsidR="00222C95" w:rsidRPr="00D13DB5">
                <w:rPr>
                  <w:rStyle w:val="Kpr"/>
                </w:rPr>
                <w:t>https://www.vogella.com/tutorials/JUnit/article.html</w:t>
              </w:r>
            </w:hyperlink>
          </w:p>
          <w:p w:rsidR="00222C95" w:rsidRDefault="00920845" w:rsidP="00A119D5">
            <w:hyperlink r:id="rId25" w:history="1">
              <w:r w:rsidR="00222C95" w:rsidRPr="00D13DB5">
                <w:rPr>
                  <w:rStyle w:val="Kpr"/>
                </w:rPr>
                <w:t>https://www.vogella.com/tutorials/Mockito/article.html</w:t>
              </w:r>
            </w:hyperlink>
          </w:p>
          <w:p w:rsidR="00222C95" w:rsidRDefault="00222C95" w:rsidP="00A119D5"/>
          <w:p w:rsidR="00222C95" w:rsidRDefault="00920845" w:rsidP="00A119D5">
            <w:hyperlink r:id="rId26" w:history="1">
              <w:r w:rsidR="00222C95" w:rsidRPr="00D13DB5">
                <w:rPr>
                  <w:rStyle w:val="Kpr"/>
                </w:rPr>
                <w:t>https://javadoc.io/doc/org.mockito/mockito-core/latest/org/mockito/Mockito.html</w:t>
              </w:r>
            </w:hyperlink>
          </w:p>
          <w:p w:rsidR="00222C95" w:rsidRDefault="00222C95" w:rsidP="00A119D5"/>
          <w:p w:rsidR="00222C95" w:rsidRDefault="00920845" w:rsidP="00A119D5">
            <w:hyperlink r:id="rId27" w:history="1">
              <w:r w:rsidR="00222C95" w:rsidRPr="00D13DB5">
                <w:rPr>
                  <w:rStyle w:val="Kpr"/>
                </w:rPr>
                <w:t>https://javadoc.io/doc/org.mockito/mockito-core/3.3.3/org/mockito/BDDMockito.html</w:t>
              </w:r>
            </w:hyperlink>
          </w:p>
          <w:p w:rsidR="00222C95" w:rsidRDefault="00222C95" w:rsidP="00A119D5"/>
        </w:tc>
      </w:tr>
    </w:tbl>
    <w:p w:rsidR="00222C95" w:rsidRDefault="00222C95" w:rsidP="00222C95"/>
    <w:p w:rsidR="00222C95" w:rsidRDefault="00222C95" w:rsidP="00222C95">
      <w:pPr>
        <w:pStyle w:val="AralkYok"/>
        <w:jc w:val="both"/>
      </w:pPr>
    </w:p>
    <w:p w:rsidR="00222C95" w:rsidRDefault="00222C95" w:rsidP="00222C95">
      <w:r>
        <w:br w:type="page"/>
      </w:r>
    </w:p>
    <w:p w:rsidR="00222C95" w:rsidRDefault="00222C95" w:rsidP="00222C95">
      <w:pPr>
        <w:pStyle w:val="Balk1"/>
      </w:pPr>
      <w:r>
        <w:lastRenderedPageBreak/>
        <w:t>Yardımcı Araçlar</w:t>
      </w:r>
    </w:p>
    <w:p w:rsidR="00222C95" w:rsidRDefault="00222C95" w:rsidP="00222C95">
      <w:r>
        <w:t xml:space="preserve">REST API </w:t>
      </w:r>
      <w:r w:rsidR="00786660">
        <w:t>denemeleri</w:t>
      </w:r>
      <w:r>
        <w:t xml:space="preserve"> için aşağıdaki araçlar kullanılabilir:</w:t>
      </w:r>
    </w:p>
    <w:p w:rsidR="00222C95" w:rsidRPr="00222C95" w:rsidRDefault="00222C95" w:rsidP="00222C95">
      <w:pPr>
        <w:pStyle w:val="ListeParagraf"/>
        <w:numPr>
          <w:ilvl w:val="0"/>
          <w:numId w:val="6"/>
        </w:numPr>
        <w:rPr>
          <w:i/>
        </w:rPr>
      </w:pPr>
      <w:r>
        <w:t xml:space="preserve">Postman  </w:t>
      </w:r>
      <w:r>
        <w:tab/>
      </w:r>
      <w:r>
        <w:tab/>
      </w:r>
      <w:r w:rsidRPr="00222C95">
        <w:rPr>
          <w:i/>
        </w:rPr>
        <w:t>(https://www.postman.com)</w:t>
      </w:r>
    </w:p>
    <w:p w:rsidR="00222C95" w:rsidRPr="00222C95" w:rsidRDefault="00222C95" w:rsidP="00222C95">
      <w:pPr>
        <w:pStyle w:val="ListeParagraf"/>
        <w:numPr>
          <w:ilvl w:val="0"/>
          <w:numId w:val="6"/>
        </w:numPr>
        <w:rPr>
          <w:i/>
        </w:rPr>
      </w:pPr>
      <w:r>
        <w:t xml:space="preserve">Curl </w:t>
      </w:r>
      <w:r>
        <w:tab/>
      </w:r>
      <w:r>
        <w:tab/>
      </w:r>
      <w:r>
        <w:tab/>
      </w:r>
      <w:r w:rsidRPr="00222C95">
        <w:rPr>
          <w:i/>
        </w:rPr>
        <w:t>(https://curl.se/)</w:t>
      </w:r>
    </w:p>
    <w:p w:rsidR="00222C95" w:rsidRDefault="00222C95" w:rsidP="00222C95">
      <w:r>
        <w:br w:type="page"/>
      </w:r>
    </w:p>
    <w:p w:rsidR="00F60BB8" w:rsidRDefault="00705A23" w:rsidP="00F60BB8">
      <w:pPr>
        <w:pStyle w:val="Balk1"/>
      </w:pPr>
      <w:r>
        <w:lastRenderedPageBreak/>
        <w:t>Geliştirme</w:t>
      </w:r>
    </w:p>
    <w:p w:rsidR="00705A23" w:rsidRDefault="00705A23" w:rsidP="00705A23">
      <w:r>
        <w:t xml:space="preserve">Tüm geliştirme </w:t>
      </w:r>
      <w:r w:rsidRPr="00705A23">
        <w:rPr>
          <w:b/>
        </w:rPr>
        <w:t>“rest-practice”</w:t>
      </w:r>
      <w:r>
        <w:t xml:space="preserve"> adlı Eclipse projesi içerisinde yapılacaktır. Proje</w:t>
      </w:r>
      <w:r w:rsidR="00B17987">
        <w:t>nin genel özellikleri şunlardır:</w:t>
      </w:r>
    </w:p>
    <w:p w:rsidR="00B17987" w:rsidRDefault="00B17987" w:rsidP="00B17987">
      <w:pPr>
        <w:pStyle w:val="ListeParagraf"/>
        <w:numPr>
          <w:ilvl w:val="0"/>
          <w:numId w:val="2"/>
        </w:numPr>
      </w:pPr>
      <w:r>
        <w:t>Java JDK 17</w:t>
      </w:r>
    </w:p>
    <w:p w:rsidR="004848E3" w:rsidRDefault="004848E3" w:rsidP="00B17987">
      <w:pPr>
        <w:pStyle w:val="ListeParagraf"/>
        <w:numPr>
          <w:ilvl w:val="0"/>
          <w:numId w:val="2"/>
        </w:numPr>
      </w:pPr>
      <w:r>
        <w:t>Eclipse projesi</w:t>
      </w:r>
    </w:p>
    <w:p w:rsidR="00827704" w:rsidRDefault="00827704" w:rsidP="00B17987">
      <w:pPr>
        <w:pStyle w:val="ListeParagraf"/>
        <w:numPr>
          <w:ilvl w:val="0"/>
          <w:numId w:val="2"/>
        </w:numPr>
      </w:pPr>
      <w:r>
        <w:t xml:space="preserve">Spring Boot </w:t>
      </w:r>
      <w:r w:rsidR="00322CB0">
        <w:t>framework</w:t>
      </w:r>
    </w:p>
    <w:p w:rsidR="00B17987" w:rsidRDefault="007B2745" w:rsidP="00B17987">
      <w:pPr>
        <w:pStyle w:val="ListeParagraf"/>
        <w:numPr>
          <w:ilvl w:val="0"/>
          <w:numId w:val="2"/>
        </w:numPr>
      </w:pPr>
      <w:r>
        <w:t xml:space="preserve">Apache Maven </w:t>
      </w:r>
      <w:r w:rsidR="00250E49">
        <w:t>proje</w:t>
      </w:r>
      <w:r w:rsidR="001057C6">
        <w:t xml:space="preserve"> yapısı</w:t>
      </w:r>
    </w:p>
    <w:p w:rsidR="009A28D1" w:rsidRDefault="009A28D1" w:rsidP="00B17987">
      <w:pPr>
        <w:pStyle w:val="ListeParagraf"/>
        <w:numPr>
          <w:ilvl w:val="0"/>
          <w:numId w:val="2"/>
        </w:numPr>
      </w:pPr>
      <w:r>
        <w:t>GIT repo</w:t>
      </w:r>
    </w:p>
    <w:p w:rsidR="00BB286E" w:rsidRDefault="00BB286E" w:rsidP="0081608D"/>
    <w:p w:rsidR="0081608D" w:rsidRDefault="0081608D" w:rsidP="0081608D">
      <w:r>
        <w:t>Proje dizinler</w:t>
      </w:r>
      <w:r w:rsidR="00DF37C6">
        <w:t>i</w:t>
      </w:r>
      <w:r w:rsidR="005B5DD1">
        <w:t xml:space="preserve"> şunlardır</w:t>
      </w:r>
      <w:r>
        <w:t>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0D51" w:rsidTr="00DF0D51">
        <w:tc>
          <w:tcPr>
            <w:tcW w:w="4531" w:type="dxa"/>
          </w:tcPr>
          <w:p w:rsidR="00DF0D51" w:rsidRPr="004118AE" w:rsidRDefault="00DF0D51" w:rsidP="004118AE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Dizin</w:t>
            </w:r>
          </w:p>
        </w:tc>
        <w:tc>
          <w:tcPr>
            <w:tcW w:w="4531" w:type="dxa"/>
          </w:tcPr>
          <w:p w:rsidR="00DF0D51" w:rsidRPr="004118AE" w:rsidRDefault="00DF0D51" w:rsidP="004118AE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Açıklama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r>
              <w:t>src/main/java</w:t>
            </w:r>
          </w:p>
        </w:tc>
        <w:tc>
          <w:tcPr>
            <w:tcW w:w="4531" w:type="dxa"/>
          </w:tcPr>
          <w:p w:rsidR="00DF0D51" w:rsidRDefault="004118AE" w:rsidP="00DF0D51">
            <w:r>
              <w:t>Kaynak kodlar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r>
              <w:t>src/main/resources</w:t>
            </w:r>
          </w:p>
        </w:tc>
        <w:tc>
          <w:tcPr>
            <w:tcW w:w="4531" w:type="dxa"/>
          </w:tcPr>
          <w:p w:rsidR="00DF0D51" w:rsidRDefault="004118AE" w:rsidP="00DF0D51">
            <w:r>
              <w:t>Kod dışı kaynak dosyaları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r>
              <w:t>src/test/java</w:t>
            </w:r>
          </w:p>
        </w:tc>
        <w:tc>
          <w:tcPr>
            <w:tcW w:w="4531" w:type="dxa"/>
          </w:tcPr>
          <w:p w:rsidR="00DF0D51" w:rsidRDefault="004118AE" w:rsidP="00DF0D51">
            <w:r>
              <w:t>Test kaynak kodları</w:t>
            </w:r>
          </w:p>
        </w:tc>
      </w:tr>
      <w:tr w:rsidR="00DF0D51" w:rsidTr="00DF0D51">
        <w:tc>
          <w:tcPr>
            <w:tcW w:w="4531" w:type="dxa"/>
          </w:tcPr>
          <w:p w:rsidR="00DF0D51" w:rsidRDefault="00DF0D51" w:rsidP="00DF0D51">
            <w:r>
              <w:t>src/test/resources</w:t>
            </w:r>
          </w:p>
        </w:tc>
        <w:tc>
          <w:tcPr>
            <w:tcW w:w="4531" w:type="dxa"/>
          </w:tcPr>
          <w:p w:rsidR="00DF0D51" w:rsidRDefault="004118AE" w:rsidP="00DF0D51">
            <w:r>
              <w:t>Kod dışı test kaynak dosyaları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r>
              <w:t>log</w:t>
            </w:r>
          </w:p>
        </w:tc>
        <w:tc>
          <w:tcPr>
            <w:tcW w:w="4531" w:type="dxa"/>
          </w:tcPr>
          <w:p w:rsidR="004118AE" w:rsidRDefault="004118AE" w:rsidP="00DF0D51">
            <w:r>
              <w:t>Log dosyaları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r>
              <w:t>doc</w:t>
            </w:r>
          </w:p>
        </w:tc>
        <w:tc>
          <w:tcPr>
            <w:tcW w:w="4531" w:type="dxa"/>
          </w:tcPr>
          <w:p w:rsidR="004118AE" w:rsidRDefault="004118AE" w:rsidP="00DF0D51">
            <w:r>
              <w:t>Dokümanlar</w:t>
            </w:r>
          </w:p>
        </w:tc>
      </w:tr>
      <w:tr w:rsidR="004118AE" w:rsidTr="00DF0D51">
        <w:tc>
          <w:tcPr>
            <w:tcW w:w="4531" w:type="dxa"/>
          </w:tcPr>
          <w:p w:rsidR="004118AE" w:rsidRDefault="004118AE" w:rsidP="00DF0D51">
            <w:r>
              <w:t>target</w:t>
            </w:r>
          </w:p>
        </w:tc>
        <w:tc>
          <w:tcPr>
            <w:tcW w:w="4531" w:type="dxa"/>
          </w:tcPr>
          <w:p w:rsidR="004118AE" w:rsidRDefault="004118AE" w:rsidP="00DF0D51">
            <w:r>
              <w:t>Build çıktıları</w:t>
            </w:r>
          </w:p>
        </w:tc>
      </w:tr>
      <w:tr w:rsidR="009A28D1" w:rsidTr="00DF0D51">
        <w:tc>
          <w:tcPr>
            <w:tcW w:w="4531" w:type="dxa"/>
          </w:tcPr>
          <w:p w:rsidR="009A28D1" w:rsidRDefault="009A28D1" w:rsidP="00DF0D51">
            <w:r>
              <w:t>.git</w:t>
            </w:r>
          </w:p>
        </w:tc>
        <w:tc>
          <w:tcPr>
            <w:tcW w:w="4531" w:type="dxa"/>
          </w:tcPr>
          <w:p w:rsidR="009A28D1" w:rsidRDefault="009A28D1" w:rsidP="00DF0D51">
            <w:r>
              <w:t>GIT dizini</w:t>
            </w:r>
          </w:p>
        </w:tc>
      </w:tr>
    </w:tbl>
    <w:p w:rsidR="005B5DD1" w:rsidRDefault="005B5DD1" w:rsidP="00DF0D51"/>
    <w:p w:rsidR="005B5DD1" w:rsidRDefault="005B5DD1" w:rsidP="005B5DD1"/>
    <w:p w:rsidR="005B5DD1" w:rsidRDefault="005B5DD1" w:rsidP="005B5DD1">
      <w:r>
        <w:t>Önemli proje dosyaları şunlardır: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5DD1" w:rsidTr="00A119D5">
        <w:tc>
          <w:tcPr>
            <w:tcW w:w="4531" w:type="dxa"/>
          </w:tcPr>
          <w:p w:rsidR="005B5DD1" w:rsidRPr="004118AE" w:rsidRDefault="005B5DD1" w:rsidP="00A119D5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Dizin</w:t>
            </w:r>
          </w:p>
        </w:tc>
        <w:tc>
          <w:tcPr>
            <w:tcW w:w="4531" w:type="dxa"/>
          </w:tcPr>
          <w:p w:rsidR="005B5DD1" w:rsidRPr="004118AE" w:rsidRDefault="005B5DD1" w:rsidP="00A119D5">
            <w:pPr>
              <w:jc w:val="center"/>
              <w:rPr>
                <w:b/>
                <w:u w:val="single"/>
              </w:rPr>
            </w:pPr>
            <w:r w:rsidRPr="004118AE">
              <w:rPr>
                <w:b/>
                <w:u w:val="single"/>
              </w:rPr>
              <w:t>Açıklama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pom.xml</w:t>
            </w:r>
          </w:p>
        </w:tc>
        <w:tc>
          <w:tcPr>
            <w:tcW w:w="4531" w:type="dxa"/>
          </w:tcPr>
          <w:p w:rsidR="005B5DD1" w:rsidRDefault="005B5DD1" w:rsidP="00A119D5">
            <w:r>
              <w:t>Maven proje konfigürasyonu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.project</w:t>
            </w:r>
          </w:p>
        </w:tc>
        <w:tc>
          <w:tcPr>
            <w:tcW w:w="4531" w:type="dxa"/>
          </w:tcPr>
          <w:p w:rsidR="005B5DD1" w:rsidRDefault="005B5DD1" w:rsidP="00A119D5">
            <w:r>
              <w:t>Eclipse proje konfigürasyonu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.classpath</w:t>
            </w:r>
          </w:p>
        </w:tc>
        <w:tc>
          <w:tcPr>
            <w:tcW w:w="4531" w:type="dxa"/>
          </w:tcPr>
          <w:p w:rsidR="005B5DD1" w:rsidRDefault="005B5DD1" w:rsidP="00A119D5">
            <w:r>
              <w:t>Eclipse build path konfigürasyonu</w:t>
            </w:r>
          </w:p>
        </w:tc>
      </w:tr>
      <w:tr w:rsidR="005B5DD1" w:rsidTr="00A119D5">
        <w:tc>
          <w:tcPr>
            <w:tcW w:w="4531" w:type="dxa"/>
          </w:tcPr>
          <w:p w:rsidR="005B5DD1" w:rsidRDefault="00305501" w:rsidP="00A119D5">
            <w:r>
              <w:t>l</w:t>
            </w:r>
            <w:r w:rsidR="005B5DD1">
              <w:t>ombok.config</w:t>
            </w:r>
          </w:p>
        </w:tc>
        <w:tc>
          <w:tcPr>
            <w:tcW w:w="4531" w:type="dxa"/>
          </w:tcPr>
          <w:p w:rsidR="005B5DD1" w:rsidRDefault="005B5DD1" w:rsidP="00A119D5">
            <w:r>
              <w:t>Lombok konfigürasyonu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>
            <w:r>
              <w:t>.gitignore</w:t>
            </w:r>
          </w:p>
        </w:tc>
        <w:tc>
          <w:tcPr>
            <w:tcW w:w="4531" w:type="dxa"/>
          </w:tcPr>
          <w:p w:rsidR="005B5DD1" w:rsidRDefault="005B5DD1" w:rsidP="00A119D5">
            <w:r>
              <w:t>GIT ignore dosyası</w:t>
            </w:r>
          </w:p>
        </w:tc>
      </w:tr>
      <w:tr w:rsidR="005B5DD1" w:rsidTr="00A119D5">
        <w:tc>
          <w:tcPr>
            <w:tcW w:w="4531" w:type="dxa"/>
          </w:tcPr>
          <w:p w:rsidR="005B5DD1" w:rsidRDefault="005B5DD1" w:rsidP="00A119D5"/>
        </w:tc>
        <w:tc>
          <w:tcPr>
            <w:tcW w:w="4531" w:type="dxa"/>
          </w:tcPr>
          <w:p w:rsidR="005B5DD1" w:rsidRDefault="005B5DD1" w:rsidP="00A119D5"/>
        </w:tc>
      </w:tr>
      <w:tr w:rsidR="005B5DD1" w:rsidTr="00A119D5">
        <w:tc>
          <w:tcPr>
            <w:tcW w:w="4531" w:type="dxa"/>
          </w:tcPr>
          <w:p w:rsidR="005B5DD1" w:rsidRDefault="00ED73D0" w:rsidP="00A119D5">
            <w:r>
              <w:t>src/main/</w:t>
            </w:r>
            <w:r w:rsidR="00583B85">
              <w:t>resources/</w:t>
            </w:r>
            <w:r>
              <w:t>application.properties</w:t>
            </w:r>
          </w:p>
        </w:tc>
        <w:tc>
          <w:tcPr>
            <w:tcW w:w="4531" w:type="dxa"/>
          </w:tcPr>
          <w:p w:rsidR="005B5DD1" w:rsidRDefault="00ED73D0" w:rsidP="00A119D5">
            <w:r>
              <w:t xml:space="preserve">Uygulama </w:t>
            </w:r>
            <w:r w:rsidR="00380547">
              <w:t xml:space="preserve">çalışma </w:t>
            </w:r>
            <w:r>
              <w:t>konfigürasyon parametreleri</w:t>
            </w:r>
          </w:p>
        </w:tc>
      </w:tr>
      <w:tr w:rsidR="005B5DD1" w:rsidTr="00A119D5">
        <w:tc>
          <w:tcPr>
            <w:tcW w:w="4531" w:type="dxa"/>
          </w:tcPr>
          <w:p w:rsidR="005B5DD1" w:rsidRDefault="00ED73D0" w:rsidP="00A119D5">
            <w:r>
              <w:t>src/test/</w:t>
            </w:r>
            <w:r w:rsidR="00583B85">
              <w:t>resources/</w:t>
            </w:r>
            <w:r>
              <w:t>application.properties</w:t>
            </w:r>
          </w:p>
        </w:tc>
        <w:tc>
          <w:tcPr>
            <w:tcW w:w="4531" w:type="dxa"/>
          </w:tcPr>
          <w:p w:rsidR="005B5DD1" w:rsidRDefault="00ED73D0" w:rsidP="00A119D5">
            <w:r>
              <w:t xml:space="preserve">Test </w:t>
            </w:r>
            <w:r w:rsidR="00380547">
              <w:t xml:space="preserve">çalışma </w:t>
            </w:r>
            <w:r>
              <w:t>konfigürasyon parametreleri</w:t>
            </w:r>
          </w:p>
        </w:tc>
      </w:tr>
      <w:tr w:rsidR="00583B85" w:rsidTr="00A119D5">
        <w:tc>
          <w:tcPr>
            <w:tcW w:w="4531" w:type="dxa"/>
          </w:tcPr>
          <w:p w:rsidR="00583B85" w:rsidRDefault="00583B85" w:rsidP="00A119D5">
            <w:r>
              <w:t>src/main/resources/logback.xml</w:t>
            </w:r>
          </w:p>
        </w:tc>
        <w:tc>
          <w:tcPr>
            <w:tcW w:w="4531" w:type="dxa"/>
          </w:tcPr>
          <w:p w:rsidR="00583B85" w:rsidRDefault="00900489" w:rsidP="00A119D5">
            <w:r>
              <w:t>Log konfigürasyonu</w:t>
            </w:r>
          </w:p>
        </w:tc>
      </w:tr>
    </w:tbl>
    <w:p w:rsidR="009B40C4" w:rsidRDefault="009B40C4" w:rsidP="00DF0D51"/>
    <w:p w:rsidR="009B40C4" w:rsidRDefault="009B40C4" w:rsidP="009B40C4">
      <w:r>
        <w:br w:type="page"/>
      </w:r>
    </w:p>
    <w:p w:rsidR="00CD65BA" w:rsidRDefault="00222C95" w:rsidP="008D1953">
      <w:pPr>
        <w:pStyle w:val="AralkYok"/>
        <w:jc w:val="both"/>
      </w:pPr>
      <w:r w:rsidRPr="00705A23">
        <w:rPr>
          <w:b/>
        </w:rPr>
        <w:lastRenderedPageBreak/>
        <w:t xml:space="preserve"> </w:t>
      </w:r>
      <w:r w:rsidR="00CD65BA" w:rsidRPr="00705A23">
        <w:rPr>
          <w:b/>
        </w:rPr>
        <w:t>“rest-practice”</w:t>
      </w:r>
      <w:r w:rsidR="00CD65BA">
        <w:t xml:space="preserve"> projesi, proje dizininden aşağıdaki Maven komutunun y</w:t>
      </w:r>
      <w:r w:rsidR="00E92776">
        <w:t>ürütülmesi ile build edilir</w:t>
      </w:r>
      <w:r w:rsidR="00CD65BA">
        <w:t>:</w:t>
      </w:r>
    </w:p>
    <w:p w:rsidR="00CD65BA" w:rsidRDefault="00CD65BA" w:rsidP="00CD65BA">
      <w:pPr>
        <w:pStyle w:val="AralkYok"/>
      </w:pPr>
    </w:p>
    <w:p w:rsidR="00CD65BA" w:rsidRPr="00CD65BA" w:rsidRDefault="00CD65BA" w:rsidP="008D1953">
      <w:pPr>
        <w:pStyle w:val="AralkYok"/>
        <w:ind w:left="2124" w:firstLine="708"/>
        <w:rPr>
          <w:b/>
        </w:rPr>
      </w:pPr>
      <w:r w:rsidRPr="00CD65BA">
        <w:rPr>
          <w:b/>
        </w:rPr>
        <w:t>mvn clean install</w:t>
      </w:r>
    </w:p>
    <w:p w:rsidR="00CD65BA" w:rsidRDefault="00CD65BA" w:rsidP="00CD65BA">
      <w:pPr>
        <w:pStyle w:val="AralkYok"/>
      </w:pPr>
      <w:r>
        <w:tab/>
      </w:r>
      <w:r>
        <w:tab/>
      </w:r>
      <w:r>
        <w:tab/>
      </w:r>
      <w:r>
        <w:rPr>
          <w:noProof/>
          <w:lang w:eastAsia="tr-TR"/>
        </w:rPr>
        <w:drawing>
          <wp:inline distT="0" distB="0" distL="0" distR="0" wp14:anchorId="6D9A69D7" wp14:editId="01FF7E05">
            <wp:extent cx="5760720" cy="17653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BA" w:rsidRDefault="00CD65BA" w:rsidP="00CD65BA">
      <w:pPr>
        <w:pStyle w:val="AralkYok"/>
      </w:pPr>
    </w:p>
    <w:p w:rsidR="00CD65BA" w:rsidRDefault="00CD65BA" w:rsidP="00CD65BA">
      <w:pPr>
        <w:pStyle w:val="AralkYok"/>
      </w:pPr>
    </w:p>
    <w:p w:rsidR="00CD65BA" w:rsidRDefault="00CD65BA" w:rsidP="008D1953">
      <w:pPr>
        <w:pStyle w:val="AralkYok"/>
        <w:jc w:val="both"/>
      </w:pPr>
      <w:r>
        <w:t>Build işlemi sonucunda aşağıdaki</w:t>
      </w:r>
      <w:r w:rsidR="00E92776">
        <w:t xml:space="preserve"> (executable) JAR</w:t>
      </w:r>
      <w:r>
        <w:t xml:space="preserve"> dosya</w:t>
      </w:r>
      <w:r w:rsidR="00E92776">
        <w:t>sı üretilir</w:t>
      </w:r>
      <w:r>
        <w:t>:</w:t>
      </w:r>
    </w:p>
    <w:p w:rsidR="00CD65BA" w:rsidRDefault="00CD65BA" w:rsidP="00CD65BA">
      <w:pPr>
        <w:pStyle w:val="AralkYok"/>
      </w:pPr>
    </w:p>
    <w:p w:rsidR="00CD65BA" w:rsidRPr="008D1953" w:rsidRDefault="00CD65BA" w:rsidP="008D1953">
      <w:pPr>
        <w:pStyle w:val="AralkYok"/>
        <w:jc w:val="center"/>
        <w:rPr>
          <w:b/>
        </w:rPr>
      </w:pPr>
      <w:r w:rsidRPr="008D1953">
        <w:rPr>
          <w:b/>
        </w:rPr>
        <w:t>\target\rest-practice-1.0.0-SNAPSHOT.jar</w:t>
      </w:r>
    </w:p>
    <w:p w:rsidR="00CD65BA" w:rsidRDefault="00CD65BA" w:rsidP="00CD65BA">
      <w:pPr>
        <w:pStyle w:val="AralkYok"/>
      </w:pPr>
    </w:p>
    <w:p w:rsidR="0026245B" w:rsidRDefault="0026245B" w:rsidP="00CD65BA">
      <w:pPr>
        <w:pStyle w:val="AralkYok"/>
      </w:pPr>
    </w:p>
    <w:p w:rsidR="00E92776" w:rsidRDefault="00CD65BA" w:rsidP="00CD65BA">
      <w:pPr>
        <w:pStyle w:val="AralkYok"/>
      </w:pPr>
      <w:r>
        <w:rPr>
          <w:noProof/>
          <w:lang w:eastAsia="tr-TR"/>
        </w:rPr>
        <w:drawing>
          <wp:inline distT="0" distB="0" distL="0" distR="0" wp14:anchorId="2E634C56" wp14:editId="391A73CA">
            <wp:extent cx="5760720" cy="238823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776" w:rsidRDefault="00E92776" w:rsidP="00E92776">
      <w:r>
        <w:br w:type="page"/>
      </w:r>
    </w:p>
    <w:p w:rsidR="00CD65BA" w:rsidRDefault="00E92776" w:rsidP="00CD65BA">
      <w:pPr>
        <w:pStyle w:val="AralkYok"/>
      </w:pPr>
      <w:r>
        <w:lastRenderedPageBreak/>
        <w:t>Uygulama</w:t>
      </w:r>
      <w:r w:rsidR="000E03AC">
        <w:t xml:space="preserve"> komut satırından aşağıdaki komut ile çalıştırılır:</w:t>
      </w:r>
    </w:p>
    <w:p w:rsidR="000E03AC" w:rsidRDefault="000E03AC" w:rsidP="00CD65BA">
      <w:pPr>
        <w:pStyle w:val="AralkYok"/>
      </w:pPr>
    </w:p>
    <w:p w:rsidR="000E03AC" w:rsidRDefault="000E03AC" w:rsidP="000E03AC">
      <w:pPr>
        <w:pStyle w:val="AralkYok"/>
        <w:jc w:val="center"/>
        <w:rPr>
          <w:b/>
        </w:rPr>
      </w:pPr>
      <w:r w:rsidRPr="000E03AC">
        <w:rPr>
          <w:b/>
        </w:rPr>
        <w:t>java -jar .\target\rest-practice-1.0.0-SNAPSHOT.jar</w:t>
      </w:r>
    </w:p>
    <w:p w:rsidR="000E03AC" w:rsidRDefault="000E03AC" w:rsidP="000E03AC">
      <w:pPr>
        <w:pStyle w:val="AralkYok"/>
        <w:jc w:val="center"/>
        <w:rPr>
          <w:b/>
        </w:rPr>
      </w:pPr>
    </w:p>
    <w:p w:rsidR="000E03AC" w:rsidRDefault="000E03AC" w:rsidP="000E03AC">
      <w:pPr>
        <w:pStyle w:val="AralkYok"/>
        <w:jc w:val="center"/>
        <w:rPr>
          <w:b/>
        </w:rPr>
      </w:pPr>
    </w:p>
    <w:p w:rsidR="000E03AC" w:rsidRDefault="000E03AC" w:rsidP="000E03AC">
      <w:pPr>
        <w:pStyle w:val="AralkYok"/>
        <w:jc w:val="center"/>
        <w:rPr>
          <w:b/>
        </w:rPr>
      </w:pPr>
      <w:r>
        <w:rPr>
          <w:noProof/>
          <w:lang w:eastAsia="tr-TR"/>
        </w:rPr>
        <w:drawing>
          <wp:inline distT="0" distB="0" distL="0" distR="0" wp14:anchorId="08C9898D" wp14:editId="48E5C9A0">
            <wp:extent cx="5760720" cy="17653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581" w:rsidRDefault="00994581" w:rsidP="000E03AC">
      <w:pPr>
        <w:pStyle w:val="AralkYok"/>
        <w:jc w:val="center"/>
        <w:rPr>
          <w:b/>
        </w:rPr>
      </w:pPr>
    </w:p>
    <w:p w:rsidR="000D074F" w:rsidRDefault="000D074F">
      <w:pPr>
        <w:rPr>
          <w:b/>
        </w:rPr>
      </w:pPr>
    </w:p>
    <w:p w:rsidR="00994581" w:rsidRPr="003B1770" w:rsidRDefault="000D074F">
      <w:pPr>
        <w:rPr>
          <w:i/>
        </w:rPr>
      </w:pPr>
      <w:r w:rsidRPr="003B1770">
        <w:rPr>
          <w:i/>
        </w:rPr>
        <w:t xml:space="preserve">NOT: </w:t>
      </w:r>
      <w:r w:rsidRPr="003B1770">
        <w:rPr>
          <w:b/>
          <w:i/>
        </w:rPr>
        <w:t>“rest-practice-1.0.0-SNAPSHOT.jar”</w:t>
      </w:r>
      <w:r w:rsidR="003B1770" w:rsidRPr="003B1770">
        <w:rPr>
          <w:b/>
          <w:i/>
        </w:rPr>
        <w:t xml:space="preserve">, </w:t>
      </w:r>
      <w:r w:rsidR="003B1770" w:rsidRPr="003B1770">
        <w:rPr>
          <w:i/>
        </w:rPr>
        <w:t>Spring Boot Maven plugin tarafından üretilen</w:t>
      </w:r>
      <w:r w:rsidRPr="003B1770">
        <w:rPr>
          <w:i/>
        </w:rPr>
        <w:t xml:space="preserve"> bir executable JA</w:t>
      </w:r>
      <w:r w:rsidR="003B1770" w:rsidRPr="003B1770">
        <w:rPr>
          <w:i/>
        </w:rPr>
        <w:t>R dosyasıdır.</w:t>
      </w:r>
      <w:r w:rsidR="00994581" w:rsidRPr="003B1770">
        <w:rPr>
          <w:i/>
        </w:rPr>
        <w:br w:type="page"/>
      </w:r>
    </w:p>
    <w:p w:rsidR="00994581" w:rsidRDefault="00994581" w:rsidP="00994581">
      <w:pPr>
        <w:pStyle w:val="Balk1"/>
      </w:pPr>
      <w:r>
        <w:lastRenderedPageBreak/>
        <w:t>Domain Varlıkları (Entity)</w:t>
      </w:r>
    </w:p>
    <w:p w:rsidR="00994581" w:rsidRDefault="00994581" w:rsidP="00994581">
      <w:r>
        <w:t>REST API kapsamında CRUD işlemleri yapılacak domain varlıkları</w:t>
      </w:r>
      <w:r w:rsidR="009A4929">
        <w:t xml:space="preserve"> (entity)</w:t>
      </w:r>
      <w:r>
        <w:t xml:space="preserve"> şunlardır:</w:t>
      </w:r>
    </w:p>
    <w:p w:rsidR="00994581" w:rsidRDefault="00994581" w:rsidP="00994581"/>
    <w:tbl>
      <w:tblPr>
        <w:tblStyle w:val="TabloKlavuzu"/>
        <w:tblW w:w="9265" w:type="dxa"/>
        <w:tblLook w:val="04A0" w:firstRow="1" w:lastRow="0" w:firstColumn="1" w:lastColumn="0" w:noHBand="0" w:noVBand="1"/>
      </w:tblPr>
      <w:tblGrid>
        <w:gridCol w:w="2401"/>
        <w:gridCol w:w="4434"/>
        <w:gridCol w:w="2430"/>
      </w:tblGrid>
      <w:tr w:rsidR="00716A58" w:rsidTr="00716A58">
        <w:tc>
          <w:tcPr>
            <w:tcW w:w="2401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>
              <w:rPr>
                <w:b/>
              </w:rPr>
              <w:t>Domain Varlığı</w:t>
            </w:r>
          </w:p>
        </w:tc>
        <w:tc>
          <w:tcPr>
            <w:tcW w:w="4434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>
              <w:rPr>
                <w:b/>
              </w:rPr>
              <w:t>Java Sınıfı</w:t>
            </w:r>
          </w:p>
        </w:tc>
        <w:tc>
          <w:tcPr>
            <w:tcW w:w="2430" w:type="dxa"/>
          </w:tcPr>
          <w:p w:rsidR="00716A58" w:rsidRPr="00994581" w:rsidRDefault="00716A58" w:rsidP="00994581">
            <w:pPr>
              <w:jc w:val="center"/>
              <w:rPr>
                <w:b/>
              </w:rPr>
            </w:pPr>
            <w:r w:rsidRPr="00994581">
              <w:rPr>
                <w:b/>
              </w:rPr>
              <w:t>Açıklama</w:t>
            </w:r>
          </w:p>
        </w:tc>
      </w:tr>
      <w:tr w:rsidR="00716A58" w:rsidTr="00716A58">
        <w:tc>
          <w:tcPr>
            <w:tcW w:w="2401" w:type="dxa"/>
          </w:tcPr>
          <w:p w:rsidR="00716A58" w:rsidRPr="00D71F48" w:rsidRDefault="00716A58" w:rsidP="00D71F48">
            <w:r>
              <w:t>User</w:t>
            </w:r>
          </w:p>
        </w:tc>
        <w:tc>
          <w:tcPr>
            <w:tcW w:w="4434" w:type="dxa"/>
          </w:tcPr>
          <w:p w:rsidR="00716A58" w:rsidRPr="00D71F48" w:rsidRDefault="00716A58" w:rsidP="00716A58">
            <w:r w:rsidRPr="00716A58">
              <w:t>tr.gov.bilgem.restrpactice.model</w:t>
            </w:r>
            <w:r>
              <w:t>.User.java</w:t>
            </w:r>
          </w:p>
        </w:tc>
        <w:tc>
          <w:tcPr>
            <w:tcW w:w="2430" w:type="dxa"/>
          </w:tcPr>
          <w:p w:rsidR="00716A58" w:rsidRPr="00D71F48" w:rsidRDefault="00716A58" w:rsidP="00D71F48">
            <w:r w:rsidRPr="00D71F48">
              <w:t>API</w:t>
            </w:r>
            <w:r>
              <w:t xml:space="preserve"> kullanıcısı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r>
              <w:t>Device</w:t>
            </w:r>
          </w:p>
        </w:tc>
        <w:tc>
          <w:tcPr>
            <w:tcW w:w="4434" w:type="dxa"/>
          </w:tcPr>
          <w:p w:rsidR="00716A58" w:rsidRDefault="00716A58" w:rsidP="00994581">
            <w:r w:rsidRPr="00716A58">
              <w:t>tr.gov.bilgem.restrpactice.model</w:t>
            </w:r>
            <w:r>
              <w:t>.Device.java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Yönetilen cihaz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r>
              <w:t>Group</w:t>
            </w:r>
          </w:p>
        </w:tc>
        <w:tc>
          <w:tcPr>
            <w:tcW w:w="4434" w:type="dxa"/>
          </w:tcPr>
          <w:p w:rsidR="00716A58" w:rsidRDefault="00716A58" w:rsidP="00716A58">
            <w:r w:rsidRPr="00716A58">
              <w:t>tr.gov.bilgem.restrpactice.model</w:t>
            </w:r>
            <w:r>
              <w:t>.Group.java</w:t>
            </w:r>
          </w:p>
        </w:tc>
        <w:tc>
          <w:tcPr>
            <w:tcW w:w="2430" w:type="dxa"/>
          </w:tcPr>
          <w:p w:rsidR="00716A58" w:rsidRDefault="000A2020" w:rsidP="00994581">
            <w:r>
              <w:t>Cihaz grubu</w:t>
            </w:r>
          </w:p>
        </w:tc>
      </w:tr>
      <w:tr w:rsidR="00716A58" w:rsidTr="00716A58">
        <w:tc>
          <w:tcPr>
            <w:tcW w:w="2401" w:type="dxa"/>
          </w:tcPr>
          <w:p w:rsidR="00716A58" w:rsidRDefault="00716A58" w:rsidP="00994581">
            <w:r>
              <w:t>Location</w:t>
            </w:r>
          </w:p>
        </w:tc>
        <w:tc>
          <w:tcPr>
            <w:tcW w:w="4434" w:type="dxa"/>
          </w:tcPr>
          <w:p w:rsidR="00716A58" w:rsidRDefault="00716A58" w:rsidP="00716A58">
            <w:r w:rsidRPr="00716A58">
              <w:t>tr.gov.bilgem.restrpactice.model</w:t>
            </w:r>
            <w:r>
              <w:t>.</w:t>
            </w:r>
            <w:r w:rsidR="00E41E8B">
              <w:t>Locati</w:t>
            </w:r>
            <w:r>
              <w:t>on.java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Cihaz konumu</w:t>
            </w:r>
          </w:p>
        </w:tc>
      </w:tr>
      <w:tr w:rsidR="00716A58" w:rsidTr="00716A58">
        <w:tc>
          <w:tcPr>
            <w:tcW w:w="2401" w:type="dxa"/>
          </w:tcPr>
          <w:p w:rsidR="00716A58" w:rsidRDefault="000E3643" w:rsidP="00994581">
            <w:r>
              <w:t>Audit</w:t>
            </w:r>
          </w:p>
        </w:tc>
        <w:tc>
          <w:tcPr>
            <w:tcW w:w="4434" w:type="dxa"/>
          </w:tcPr>
          <w:p w:rsidR="00716A58" w:rsidRDefault="00716A58" w:rsidP="00994581">
            <w:r w:rsidRPr="00716A58">
              <w:t>tr.gov.bilgem.restrpactice.model</w:t>
            </w:r>
            <w:r>
              <w:t>.Audit.java</w:t>
            </w:r>
          </w:p>
        </w:tc>
        <w:tc>
          <w:tcPr>
            <w:tcW w:w="2430" w:type="dxa"/>
          </w:tcPr>
          <w:p w:rsidR="00716A58" w:rsidRDefault="00716A58" w:rsidP="00994581">
            <w:r>
              <w:t>İşlem kaydı</w:t>
            </w:r>
          </w:p>
        </w:tc>
      </w:tr>
    </w:tbl>
    <w:p w:rsidR="00994581" w:rsidRDefault="00994581" w:rsidP="00994581"/>
    <w:p w:rsidR="009F2E1E" w:rsidRDefault="009F2E1E" w:rsidP="00994581">
      <w:r>
        <w:t>Domain varlıları arasındaki ilişkiler aşağıdaki gibidir:</w:t>
      </w:r>
    </w:p>
    <w:p w:rsidR="009F2E1E" w:rsidRDefault="009F2E1E" w:rsidP="00994581"/>
    <w:p w:rsidR="002E4C69" w:rsidRPr="008F4448" w:rsidRDefault="009F2E1E" w:rsidP="00994581">
      <w:pPr>
        <w:rPr>
          <w:lang w:val="en-US"/>
        </w:rPr>
      </w:pPr>
      <w:r w:rsidRPr="009F2E1E">
        <w:rPr>
          <w:noProof/>
          <w:lang w:eastAsia="tr-TR"/>
        </w:rPr>
        <w:drawing>
          <wp:inline distT="0" distB="0" distL="0" distR="0">
            <wp:extent cx="5760720" cy="3443377"/>
            <wp:effectExtent l="0" t="0" r="0" b="5080"/>
            <wp:docPr id="5" name="Resim 5" descr="D:\domain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main-model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14D" w:rsidRDefault="0052714D" w:rsidP="002E4C69"/>
    <w:p w:rsidR="00EA409B" w:rsidRDefault="00EA409B" w:rsidP="002E4C69"/>
    <w:p w:rsidR="002E4C69" w:rsidRDefault="0052714D" w:rsidP="005A15B5">
      <w:r>
        <w:t xml:space="preserve">Domain varlıklarının </w:t>
      </w:r>
      <w:r w:rsidR="005724CC">
        <w:t>tüm alanları</w:t>
      </w:r>
      <w:r>
        <w:t xml:space="preserve"> (attribute) ve </w:t>
      </w:r>
      <w:r w:rsidR="00B22475">
        <w:t>alanlar</w:t>
      </w:r>
      <w:r>
        <w:t xml:space="preserve"> üzerindeki kısıtlamalar</w:t>
      </w:r>
      <w:r w:rsidR="005A15B5">
        <w:t xml:space="preserve"> (constraint)</w:t>
      </w:r>
      <w:r>
        <w:t xml:space="preserve"> kaynak kod dosyalarında</w:t>
      </w:r>
      <w:r w:rsidR="00CE48E3">
        <w:t xml:space="preserve"> (comment olarak)</w:t>
      </w:r>
      <w:r>
        <w:t xml:space="preserve"> belirtilmiştir.</w:t>
      </w:r>
      <w:r w:rsidR="00B22475">
        <w:t xml:space="preserve"> (Bknz. </w:t>
      </w:r>
      <w:r w:rsidR="00B22475" w:rsidRPr="00B22475">
        <w:rPr>
          <w:b/>
        </w:rPr>
        <w:t>tr.gov.bilgem.restrpactice.model.*</w:t>
      </w:r>
      <w:r w:rsidR="00B22475">
        <w:t>)</w:t>
      </w:r>
      <w:r w:rsidR="00C64B36">
        <w:t xml:space="preserve"> Domain varlık sınıflarının gerçeklemesi sırasında bu bilgiler dikkate alınacaktır.</w:t>
      </w:r>
      <w:r w:rsidR="00A43358">
        <w:t xml:space="preserve"> (Bknz. </w:t>
      </w:r>
      <w:r w:rsidR="00A43358" w:rsidRPr="00C836A0">
        <w:rPr>
          <w:b/>
        </w:rPr>
        <w:t>Görev #11, Görev #13</w:t>
      </w:r>
      <w:r w:rsidR="00A43358">
        <w:t>)</w:t>
      </w:r>
      <w:r w:rsidR="002E4C69">
        <w:br w:type="page"/>
      </w:r>
    </w:p>
    <w:p w:rsidR="001A5794" w:rsidRDefault="001A5794" w:rsidP="001A5794">
      <w:pPr>
        <w:pStyle w:val="Balk1"/>
        <w:rPr>
          <w:lang w:val="en-US"/>
        </w:rPr>
      </w:pPr>
      <w:r>
        <w:rPr>
          <w:lang w:val="en-US"/>
        </w:rPr>
        <w:lastRenderedPageBreak/>
        <w:t>Veritabanı</w:t>
      </w:r>
    </w:p>
    <w:p w:rsidR="001A5794" w:rsidRDefault="001A5794" w:rsidP="001A5794">
      <w:pPr>
        <w:rPr>
          <w:lang w:val="en-US"/>
        </w:rPr>
      </w:pPr>
      <w:r>
        <w:rPr>
          <w:lang w:val="en-US"/>
        </w:rPr>
        <w:t xml:space="preserve">Domain varlıkları ilişkisel veritabanında tutulacaktır. Veritabanında aşağıdaki tablolar yeralacaktır: (Bknz. </w:t>
      </w:r>
      <w:r w:rsidRPr="00C74622">
        <w:rPr>
          <w:b/>
          <w:lang w:val="en-US"/>
        </w:rPr>
        <w:t>Görev #11</w:t>
      </w:r>
      <w:r>
        <w:rPr>
          <w:lang w:val="en-US"/>
        </w:rPr>
        <w:t>)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users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locations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groups</w:t>
      </w:r>
    </w:p>
    <w:p w:rsid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devices</w:t>
      </w:r>
    </w:p>
    <w:p w:rsidR="001A5794" w:rsidRPr="001A5794" w:rsidRDefault="001A5794" w:rsidP="001A5794">
      <w:pPr>
        <w:pStyle w:val="ListeParagraf"/>
        <w:numPr>
          <w:ilvl w:val="0"/>
          <w:numId w:val="25"/>
        </w:numPr>
        <w:rPr>
          <w:lang w:val="en-US"/>
        </w:rPr>
      </w:pPr>
      <w:r>
        <w:rPr>
          <w:lang w:val="en-US"/>
        </w:rPr>
        <w:t>audits</w:t>
      </w:r>
    </w:p>
    <w:p w:rsidR="001A5794" w:rsidRDefault="001A5794" w:rsidP="001A5794">
      <w:pPr>
        <w:rPr>
          <w:lang w:val="en-US"/>
        </w:rPr>
      </w:pPr>
    </w:p>
    <w:p w:rsidR="006B44A9" w:rsidRDefault="00B0035B" w:rsidP="001A5794">
      <w:pPr>
        <w:rPr>
          <w:lang w:val="en-US"/>
        </w:rPr>
      </w:pPr>
      <w:r>
        <w:rPr>
          <w:lang w:val="en-US"/>
        </w:rPr>
        <w:t xml:space="preserve">Uygulamanın geliştirme </w:t>
      </w:r>
      <w:r w:rsidRPr="00B0035B">
        <w:rPr>
          <w:b/>
          <w:lang w:val="en-US"/>
        </w:rPr>
        <w:t>(dev)</w:t>
      </w:r>
      <w:r>
        <w:rPr>
          <w:lang w:val="en-US"/>
        </w:rPr>
        <w:t xml:space="preserve"> ve production </w:t>
      </w:r>
      <w:r w:rsidRPr="00B0035B">
        <w:rPr>
          <w:b/>
          <w:lang w:val="en-US"/>
        </w:rPr>
        <w:t>(prod)</w:t>
      </w:r>
      <w:r>
        <w:rPr>
          <w:lang w:val="en-US"/>
        </w:rPr>
        <w:t xml:space="preserve"> profilllerinde </w:t>
      </w:r>
      <w:r w:rsidRPr="006B44A9">
        <w:rPr>
          <w:b/>
          <w:lang w:val="en-US"/>
        </w:rPr>
        <w:t>PostgreSQL</w:t>
      </w:r>
      <w:r>
        <w:rPr>
          <w:lang w:val="en-US"/>
        </w:rPr>
        <w:t xml:space="preserve"> veritabanı kullanılacaktır.</w:t>
      </w:r>
    </w:p>
    <w:p w:rsidR="00EC6125" w:rsidRDefault="006B44A9" w:rsidP="001A5794">
      <w:pPr>
        <w:rPr>
          <w:lang w:val="en-US"/>
        </w:rPr>
      </w:pPr>
      <w:r>
        <w:rPr>
          <w:lang w:val="en-US"/>
        </w:rPr>
        <w:t>Birim ve entegrasyon testlerinde (</w:t>
      </w:r>
      <w:r w:rsidRPr="006B44A9">
        <w:rPr>
          <w:b/>
          <w:lang w:val="en-US"/>
        </w:rPr>
        <w:t>“test”</w:t>
      </w:r>
      <w:r>
        <w:rPr>
          <w:lang w:val="en-US"/>
        </w:rPr>
        <w:t xml:space="preserve"> profili) </w:t>
      </w:r>
      <w:r w:rsidRPr="00607546">
        <w:rPr>
          <w:b/>
          <w:lang w:val="en-US"/>
        </w:rPr>
        <w:t>H2 (embedded)</w:t>
      </w:r>
      <w:r>
        <w:rPr>
          <w:lang w:val="en-US"/>
        </w:rPr>
        <w:t xml:space="preserve"> veritabanı kullanılacaktır.</w:t>
      </w:r>
    </w:p>
    <w:p w:rsidR="00EC6125" w:rsidRDefault="00EC6125" w:rsidP="001A5794">
      <w:pPr>
        <w:rPr>
          <w:lang w:val="en-US"/>
        </w:rPr>
      </w:pPr>
    </w:p>
    <w:p w:rsidR="00EC6125" w:rsidRDefault="00EC6125" w:rsidP="00EC6125">
      <w:pPr>
        <w:pStyle w:val="Balk1"/>
        <w:rPr>
          <w:lang w:val="en-US"/>
        </w:rPr>
      </w:pPr>
      <w:r>
        <w:rPr>
          <w:lang w:val="en-US"/>
        </w:rPr>
        <w:t>Ön Hazırlık</w:t>
      </w:r>
    </w:p>
    <w:p w:rsidR="00EC6125" w:rsidRDefault="00EC6125" w:rsidP="00EC6125">
      <w:pPr>
        <w:rPr>
          <w:lang w:val="en-US"/>
        </w:rPr>
      </w:pPr>
      <w:r>
        <w:rPr>
          <w:lang w:val="en-US"/>
        </w:rPr>
        <w:t>Görevlere başlamadan önce kullanılacak bilgisayarda (Internet bilgisayarı) aşağıdaki kurulumların yapılması gerekmektedir: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JDK17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Apache Maven (v3.6.3)</w:t>
      </w:r>
    </w:p>
    <w:p w:rsidR="00BB2EE1" w:rsidRDefault="00BB2EE1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GIT</w:t>
      </w:r>
    </w:p>
    <w:p w:rsidR="00EC6125" w:rsidRDefault="00EC6125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PostreSQL (v13)</w:t>
      </w:r>
    </w:p>
    <w:p w:rsidR="00EC6125" w:rsidRDefault="00E63CC0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Lombok+Eclipse entegrasyonu</w:t>
      </w:r>
    </w:p>
    <w:p w:rsidR="00BB2EE1" w:rsidRPr="00EC6125" w:rsidRDefault="00BB2EE1" w:rsidP="00EC6125">
      <w:pPr>
        <w:pStyle w:val="ListeParagraf"/>
        <w:numPr>
          <w:ilvl w:val="0"/>
          <w:numId w:val="27"/>
        </w:numPr>
        <w:rPr>
          <w:lang w:val="en-US"/>
        </w:rPr>
      </w:pPr>
      <w:r>
        <w:rPr>
          <w:lang w:val="en-US"/>
        </w:rPr>
        <w:t>Postman</w:t>
      </w:r>
    </w:p>
    <w:p w:rsidR="00E1504C" w:rsidRDefault="00E1504C" w:rsidP="00E1504C">
      <w:pPr>
        <w:rPr>
          <w:lang w:val="en-US"/>
        </w:rPr>
      </w:pPr>
    </w:p>
    <w:p w:rsidR="001A5794" w:rsidRPr="00E1504C" w:rsidRDefault="00E1504C" w:rsidP="00860EED">
      <w:pPr>
        <w:jc w:val="left"/>
        <w:rPr>
          <w:lang w:val="en-US"/>
        </w:rPr>
      </w:pPr>
      <w:r>
        <w:rPr>
          <w:lang w:val="en-US"/>
        </w:rPr>
        <w:t>NOT: PostgreSQL</w:t>
      </w:r>
      <w:r w:rsidR="006A412B">
        <w:rPr>
          <w:lang w:val="en-US"/>
        </w:rPr>
        <w:t>, kuruluma</w:t>
      </w:r>
      <w:r>
        <w:rPr>
          <w:lang w:val="en-US"/>
        </w:rPr>
        <w:t xml:space="preserve"> gerek kalm</w:t>
      </w:r>
      <w:r w:rsidR="006A412B">
        <w:rPr>
          <w:lang w:val="en-US"/>
        </w:rPr>
        <w:t>a</w:t>
      </w:r>
      <w:r>
        <w:rPr>
          <w:lang w:val="en-US"/>
        </w:rPr>
        <w:t>dan</w:t>
      </w:r>
      <w:r w:rsidR="006A412B">
        <w:rPr>
          <w:lang w:val="en-US"/>
        </w:rPr>
        <w:t>,</w:t>
      </w:r>
      <w:r>
        <w:rPr>
          <w:lang w:val="en-US"/>
        </w:rPr>
        <w:t xml:space="preserve"> </w:t>
      </w:r>
      <w:r w:rsidRPr="00E1504C">
        <w:rPr>
          <w:b/>
          <w:lang w:val="en-US"/>
        </w:rPr>
        <w:t>docker</w:t>
      </w:r>
      <w:r>
        <w:rPr>
          <w:lang w:val="en-US"/>
        </w:rPr>
        <w:t xml:space="preserve"> aracı </w:t>
      </w:r>
      <w:r w:rsidR="0094660F">
        <w:rPr>
          <w:lang w:val="en-US"/>
        </w:rPr>
        <w:t xml:space="preserve">ile </w:t>
      </w:r>
      <w:r>
        <w:rPr>
          <w:lang w:val="en-US"/>
        </w:rPr>
        <w:t>de çalıştırılabilir.</w:t>
      </w:r>
      <w:r w:rsidR="00302215">
        <w:rPr>
          <w:lang w:val="en-US"/>
        </w:rPr>
        <w:t xml:space="preserve"> </w:t>
      </w:r>
      <w:r w:rsidR="00302215" w:rsidRPr="00860EED">
        <w:rPr>
          <w:b/>
          <w:lang w:val="en-US"/>
        </w:rPr>
        <w:t>(</w:t>
      </w:r>
      <w:r w:rsidR="00860EED" w:rsidRPr="00860EED">
        <w:rPr>
          <w:b/>
          <w:lang w:val="en-US"/>
        </w:rPr>
        <w:t>www.docker.com</w:t>
      </w:r>
      <w:r w:rsidR="00302215" w:rsidRPr="00860EED">
        <w:rPr>
          <w:b/>
          <w:lang w:val="en-US"/>
        </w:rPr>
        <w:t>)</w:t>
      </w:r>
      <w:r w:rsidR="001A5794" w:rsidRPr="00E1504C">
        <w:rPr>
          <w:lang w:val="en-US"/>
        </w:rPr>
        <w:br w:type="page"/>
      </w:r>
    </w:p>
    <w:p w:rsidR="00F5392A" w:rsidRDefault="00F5392A" w:rsidP="00F5392A">
      <w:pPr>
        <w:pStyle w:val="Balk1"/>
        <w:rPr>
          <w:lang w:val="en-US"/>
        </w:rPr>
      </w:pPr>
      <w:r>
        <w:rPr>
          <w:lang w:val="en-US"/>
        </w:rPr>
        <w:lastRenderedPageBreak/>
        <w:t>Görevler</w:t>
      </w:r>
    </w:p>
    <w:p w:rsidR="00F5392A" w:rsidRDefault="00913C2E" w:rsidP="00F5392A">
      <w:pPr>
        <w:rPr>
          <w:lang w:val="en-US"/>
        </w:rPr>
      </w:pPr>
      <w:r>
        <w:rPr>
          <w:lang w:val="en-US"/>
        </w:rPr>
        <w:t xml:space="preserve">Görevler sırasıyla yapılacak ve her bir görev sonucunda, proje dosyalarında (kaynak kodları, diğer dosyalar vs.)  yapılan değişiklikler  </w:t>
      </w:r>
      <w:r w:rsidRPr="00913C2E">
        <w:rPr>
          <w:b/>
          <w:lang w:val="en-US"/>
        </w:rPr>
        <w:t>GIT commit</w:t>
      </w:r>
      <w:r>
        <w:rPr>
          <w:lang w:val="en-US"/>
        </w:rPr>
        <w:t xml:space="preserve"> edilekcektir. (Commit mesajı</w:t>
      </w:r>
      <w:r w:rsidRPr="00913C2E">
        <w:rPr>
          <w:b/>
          <w:lang w:val="en-US"/>
        </w:rPr>
        <w:t xml:space="preserve"> “görev-&lt;no&gt;”</w:t>
      </w:r>
      <w:r>
        <w:rPr>
          <w:lang w:val="en-US"/>
        </w:rPr>
        <w:t>)</w:t>
      </w:r>
      <w:r w:rsidR="001957A3">
        <w:rPr>
          <w:lang w:val="en-US"/>
        </w:rPr>
        <w:t xml:space="preserve"> şeklinde olacaktır</w:t>
      </w:r>
      <w:r>
        <w:rPr>
          <w:lang w:val="en-US"/>
        </w:rPr>
        <w:t>.</w:t>
      </w:r>
    </w:p>
    <w:p w:rsidR="00913C2E" w:rsidRPr="00F5392A" w:rsidRDefault="00913C2E" w:rsidP="00F5392A">
      <w:pPr>
        <w:rPr>
          <w:lang w:val="en-US"/>
        </w:rPr>
      </w:pPr>
    </w:p>
    <w:p w:rsidR="009F2E1E" w:rsidRDefault="006F34D5" w:rsidP="00F5392A">
      <w:pPr>
        <w:pStyle w:val="Balk2"/>
      </w:pPr>
      <w:r>
        <w:rPr>
          <w:lang w:val="en-US"/>
        </w:rPr>
        <w:t>G</w:t>
      </w:r>
      <w:r>
        <w:t>örev #1</w:t>
      </w:r>
      <w:r w:rsidR="00996260">
        <w:t xml:space="preserve"> Başlama Mesajı</w:t>
      </w:r>
    </w:p>
    <w:p w:rsidR="006F34D5" w:rsidRDefault="006F34D5" w:rsidP="006F34D5">
      <w:r>
        <w:t>Uygulama çalıştığında aşağıdaki mesaj görüntülen</w:t>
      </w:r>
      <w:r w:rsidR="001C0DE6">
        <w:t>e</w:t>
      </w:r>
      <w:r>
        <w:t>cek:</w:t>
      </w:r>
    </w:p>
    <w:p w:rsidR="006F34D5" w:rsidRDefault="00EF504C" w:rsidP="006F34D5">
      <w:r w:rsidRPr="00EF504C"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inline distT="0" distB="0" distL="0" distR="0" wp14:anchorId="53FA4DC0" wp14:editId="509FF125">
            <wp:extent cx="5760720" cy="143129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DE6" w:rsidRDefault="001C0DE6" w:rsidP="006F34D5"/>
    <w:p w:rsidR="001C0DE6" w:rsidRDefault="001C0DE6" w:rsidP="006F34D5"/>
    <w:p w:rsidR="001C0DE6" w:rsidRDefault="00C571B8" w:rsidP="006F34D5">
      <w:r>
        <w:t>HTTP</w:t>
      </w:r>
      <w:r w:rsidR="001C0DE6">
        <w:t xml:space="preserve"> port</w:t>
      </w:r>
      <w:r w:rsidR="00F12BDC">
        <w:t>unun</w:t>
      </w:r>
      <w:r w:rsidR="001C0DE6">
        <w:t xml:space="preserve"> kullanımda olduğu durumda ise aşağıdaki </w:t>
      </w:r>
      <w:r w:rsidR="00C41CFD">
        <w:t xml:space="preserve">hata </w:t>
      </w:r>
      <w:r w:rsidR="001C0DE6">
        <w:t>mesaj</w:t>
      </w:r>
      <w:r w:rsidR="00C41CFD">
        <w:t>ı</w:t>
      </w:r>
      <w:r w:rsidR="001C0DE6">
        <w:t xml:space="preserve"> görüntülenecek:</w:t>
      </w:r>
    </w:p>
    <w:p w:rsidR="001C0DE6" w:rsidRDefault="001C0DE6" w:rsidP="006F34D5"/>
    <w:p w:rsidR="001C0DE6" w:rsidRDefault="00EF504C" w:rsidP="006F34D5">
      <w:r>
        <w:rPr>
          <w:noProof/>
          <w:lang w:eastAsia="tr-TR"/>
        </w:rPr>
        <w:drawing>
          <wp:inline distT="0" distB="0" distL="0" distR="0" wp14:anchorId="6B907FE4" wp14:editId="5DEDADF8">
            <wp:extent cx="5760720" cy="1859280"/>
            <wp:effectExtent l="0" t="0" r="0" b="762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B3" w:rsidRDefault="000718B3">
      <w:r>
        <w:br w:type="page"/>
      </w:r>
    </w:p>
    <w:p w:rsidR="008A2BE8" w:rsidRDefault="008A2BE8" w:rsidP="008A2BE8">
      <w:pPr>
        <w:pStyle w:val="Balk2"/>
      </w:pPr>
      <w:r>
        <w:rPr>
          <w:lang w:val="en-US"/>
        </w:rPr>
        <w:lastRenderedPageBreak/>
        <w:t>G</w:t>
      </w:r>
      <w:r>
        <w:t>örev #2</w:t>
      </w:r>
      <w:r w:rsidR="00996260">
        <w:t xml:space="preserve"> Çalışma Profilleri</w:t>
      </w:r>
    </w:p>
    <w:p w:rsidR="008A2BE8" w:rsidRDefault="008A2BE8" w:rsidP="008A2BE8">
      <w:pPr>
        <w:rPr>
          <w:lang w:val="en-US"/>
        </w:rPr>
      </w:pPr>
      <w:r>
        <w:rPr>
          <w:lang w:val="en-US"/>
        </w:rPr>
        <w:t xml:space="preserve">Uygulamanın </w:t>
      </w:r>
      <w:r w:rsidRPr="008A2BE8">
        <w:rPr>
          <w:b/>
          <w:lang w:val="en-US"/>
        </w:rPr>
        <w:t xml:space="preserve">“dev”, “prod” </w:t>
      </w:r>
      <w:r w:rsidRPr="008A2BE8">
        <w:rPr>
          <w:lang w:val="en-US"/>
        </w:rPr>
        <w:t>ve</w:t>
      </w:r>
      <w:r w:rsidRPr="008A2BE8">
        <w:rPr>
          <w:b/>
          <w:lang w:val="en-US"/>
        </w:rPr>
        <w:t xml:space="preserve"> “test”</w:t>
      </w:r>
      <w:r>
        <w:rPr>
          <w:lang w:val="en-US"/>
        </w:rPr>
        <w:t xml:space="preserve"> olmak üzere 3 adet çalışma profili olacak:</w:t>
      </w:r>
    </w:p>
    <w:p w:rsidR="008A2BE8" w:rsidRDefault="008A2BE8" w:rsidP="008A2BE8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Profil bilgisi komut satırında</w:t>
      </w:r>
      <w:r w:rsidRPr="008A2BE8">
        <w:rPr>
          <w:b/>
          <w:lang w:val="en-US"/>
        </w:rPr>
        <w:t xml:space="preserve"> –profile</w:t>
      </w:r>
      <w:r>
        <w:rPr>
          <w:lang w:val="en-US"/>
        </w:rPr>
        <w:t xml:space="preserve"> argümanı ile verilecek</w:t>
      </w:r>
    </w:p>
    <w:p w:rsidR="00AB33AF" w:rsidRDefault="00AB33AF" w:rsidP="001E2D7C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Profil bilgisi kon</w:t>
      </w:r>
      <w:r w:rsidRPr="00AB33AF">
        <w:rPr>
          <w:lang w:val="en-US"/>
        </w:rPr>
        <w:t xml:space="preserve">solda görüntülenecek </w:t>
      </w:r>
      <w:r>
        <w:rPr>
          <w:lang w:val="en-US"/>
        </w:rPr>
        <w:t>(Bknz. Görev #1)</w:t>
      </w:r>
    </w:p>
    <w:p w:rsidR="008A2BE8" w:rsidRPr="00AB33AF" w:rsidRDefault="008A2BE8" w:rsidP="001E2D7C">
      <w:pPr>
        <w:pStyle w:val="ListeParagraf"/>
        <w:numPr>
          <w:ilvl w:val="0"/>
          <w:numId w:val="11"/>
        </w:numPr>
        <w:rPr>
          <w:lang w:val="en-US"/>
        </w:rPr>
      </w:pPr>
      <w:r w:rsidRPr="00AB33AF">
        <w:rPr>
          <w:lang w:val="en-US"/>
        </w:rPr>
        <w:t xml:space="preserve">Default profil </w:t>
      </w:r>
      <w:r w:rsidRPr="00AB33AF">
        <w:rPr>
          <w:b/>
          <w:lang w:val="en-US"/>
        </w:rPr>
        <w:t>“dev”</w:t>
      </w:r>
      <w:r w:rsidRPr="00AB33AF">
        <w:rPr>
          <w:lang w:val="en-US"/>
        </w:rPr>
        <w:t xml:space="preserve"> olacak (</w:t>
      </w:r>
      <w:r w:rsidRPr="00AB33AF">
        <w:rPr>
          <w:b/>
          <w:lang w:val="en-US"/>
        </w:rPr>
        <w:t>–profile</w:t>
      </w:r>
      <w:r w:rsidRPr="00AB33AF">
        <w:rPr>
          <w:lang w:val="en-US"/>
        </w:rPr>
        <w:t xml:space="preserve"> argümanı verilmediğinde)</w:t>
      </w:r>
    </w:p>
    <w:p w:rsidR="008A2BE8" w:rsidRDefault="008A2BE8" w:rsidP="008A2BE8">
      <w:pPr>
        <w:pStyle w:val="ListeParagraf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Tüm test kodları </w:t>
      </w:r>
      <w:r w:rsidRPr="008A2BE8">
        <w:rPr>
          <w:b/>
          <w:lang w:val="en-US"/>
        </w:rPr>
        <w:t>“test”</w:t>
      </w:r>
      <w:r>
        <w:rPr>
          <w:lang w:val="en-US"/>
        </w:rPr>
        <w:t xml:space="preserve"> profilinde çalışacak</w:t>
      </w:r>
    </w:p>
    <w:p w:rsidR="008A2BE8" w:rsidRDefault="008A2BE8" w:rsidP="008A2BE8">
      <w:pPr>
        <w:rPr>
          <w:lang w:val="en-US"/>
        </w:rPr>
      </w:pPr>
    </w:p>
    <w:p w:rsidR="008A2BE8" w:rsidRDefault="008A2BE8" w:rsidP="008A2BE8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5857779E" wp14:editId="1807A1D1">
            <wp:extent cx="5760720" cy="1859280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EB" w:rsidRDefault="001979EB" w:rsidP="008A2BE8">
      <w:pPr>
        <w:rPr>
          <w:lang w:val="en-US"/>
        </w:rPr>
      </w:pPr>
    </w:p>
    <w:p w:rsidR="001979EB" w:rsidRPr="008A2BE8" w:rsidRDefault="001979EB" w:rsidP="008A2BE8">
      <w:pPr>
        <w:rPr>
          <w:lang w:val="en-US"/>
        </w:rPr>
      </w:pPr>
      <w:r>
        <w:rPr>
          <w:noProof/>
          <w:lang w:eastAsia="tr-TR"/>
        </w:rPr>
        <w:drawing>
          <wp:inline distT="0" distB="0" distL="0" distR="0" wp14:anchorId="26FF4A17" wp14:editId="601820B2">
            <wp:extent cx="5760720" cy="1859280"/>
            <wp:effectExtent l="0" t="0" r="0" b="762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9EB" w:rsidRDefault="001979E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0718B3" w:rsidRDefault="000718B3" w:rsidP="00F5392A">
      <w:pPr>
        <w:pStyle w:val="Balk2"/>
      </w:pPr>
      <w:r>
        <w:rPr>
          <w:lang w:val="en-US"/>
        </w:rPr>
        <w:lastRenderedPageBreak/>
        <w:t>G</w:t>
      </w:r>
      <w:r w:rsidR="001979EB">
        <w:t>örev #3</w:t>
      </w:r>
      <w:r w:rsidR="000447AE">
        <w:t xml:space="preserve"> Log Konfig</w:t>
      </w:r>
    </w:p>
    <w:p w:rsidR="000718B3" w:rsidRDefault="000718B3" w:rsidP="000718B3">
      <w:r w:rsidRPr="000718B3">
        <w:rPr>
          <w:b/>
        </w:rPr>
        <w:t>“\src\main\resources\logback.xml”</w:t>
      </w:r>
      <w:r>
        <w:t xml:space="preserve">  dosyasında aşağıdaki gerekleri sağlayan log konfigürasyonu eklenecek: </w:t>
      </w:r>
    </w:p>
    <w:p w:rsidR="000718B3" w:rsidRDefault="000718B3" w:rsidP="000718B3">
      <w:pPr>
        <w:pStyle w:val="ListeParagraf"/>
        <w:numPr>
          <w:ilvl w:val="0"/>
          <w:numId w:val="4"/>
        </w:numPr>
      </w:pPr>
      <w:r>
        <w:t xml:space="preserve">Tüm uygulama logları  </w:t>
      </w:r>
      <w:r w:rsidRPr="000718B3">
        <w:rPr>
          <w:b/>
        </w:rPr>
        <w:t>“\log\application.log”</w:t>
      </w:r>
      <w:r>
        <w:t xml:space="preserve"> dosyasına eklenecek</w:t>
      </w:r>
    </w:p>
    <w:p w:rsidR="000718B3" w:rsidRDefault="000718B3" w:rsidP="000718B3">
      <w:pPr>
        <w:pStyle w:val="ListeParagraf"/>
        <w:numPr>
          <w:ilvl w:val="0"/>
          <w:numId w:val="4"/>
        </w:numPr>
      </w:pPr>
      <w:r w:rsidRPr="000718B3">
        <w:rPr>
          <w:b/>
        </w:rPr>
        <w:t>“\log\application.log”</w:t>
      </w:r>
      <w:r>
        <w:rPr>
          <w:b/>
        </w:rPr>
        <w:t xml:space="preserve"> </w:t>
      </w:r>
      <w:r>
        <w:t>dosyası 10 MB’i geçince arşivlenecek  ve yeni log dosyası başlatılacak</w:t>
      </w:r>
    </w:p>
    <w:p w:rsidR="006672F4" w:rsidRDefault="006672F4" w:rsidP="000718B3">
      <w:pPr>
        <w:pStyle w:val="ListeParagraf"/>
        <w:numPr>
          <w:ilvl w:val="0"/>
          <w:numId w:val="4"/>
        </w:numPr>
      </w:pPr>
      <w:r w:rsidRPr="006672F4">
        <w:t>Log dosyasında</w:t>
      </w:r>
      <w:r>
        <w:t>ki her bir log kaydında, log mesajının yanında aşağıdaki bilgiler de yer alacak:</w:t>
      </w:r>
    </w:p>
    <w:p w:rsidR="00AD3856" w:rsidRDefault="00AD3856" w:rsidP="00AD3856">
      <w:pPr>
        <w:pStyle w:val="ListeParagraf"/>
      </w:pP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Tarih-zaman</w:t>
      </w: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Seviye (Severity)</w:t>
      </w:r>
    </w:p>
    <w:p w:rsidR="006672F4" w:rsidRDefault="006672F4" w:rsidP="006672F4">
      <w:pPr>
        <w:pStyle w:val="ListeParagraf"/>
        <w:numPr>
          <w:ilvl w:val="1"/>
          <w:numId w:val="4"/>
        </w:numPr>
      </w:pPr>
      <w:r>
        <w:t>Class name</w:t>
      </w:r>
    </w:p>
    <w:p w:rsidR="006672F4" w:rsidRPr="006672F4" w:rsidRDefault="006672F4" w:rsidP="006672F4">
      <w:pPr>
        <w:pStyle w:val="ListeParagraf"/>
        <w:numPr>
          <w:ilvl w:val="1"/>
          <w:numId w:val="4"/>
        </w:numPr>
      </w:pPr>
      <w:r>
        <w:t>Thread name</w:t>
      </w:r>
    </w:p>
    <w:p w:rsidR="000718B3" w:rsidRDefault="000718B3" w:rsidP="006F34D5"/>
    <w:p w:rsidR="00065C7F" w:rsidRDefault="00065C7F" w:rsidP="006F34D5">
      <w:r>
        <w:t>Uygulama açılı</w:t>
      </w:r>
      <w:r w:rsidR="00875D67">
        <w:t>şında, konsola</w:t>
      </w:r>
      <w:r>
        <w:t xml:space="preserve"> yazılan mesajlar </w:t>
      </w:r>
      <w:r w:rsidRPr="00875D67">
        <w:rPr>
          <w:b/>
        </w:rPr>
        <w:t>(Görev #1)</w:t>
      </w:r>
      <w:r>
        <w:t xml:space="preserve"> aynı şekilde log dosyasına da yazılacak</w:t>
      </w:r>
      <w:r w:rsidR="00875D67">
        <w:t>.</w:t>
      </w:r>
    </w:p>
    <w:p w:rsidR="00E70867" w:rsidRDefault="00E70867" w:rsidP="00E70867"/>
    <w:p w:rsidR="00FC6B92" w:rsidRDefault="00FC6B92" w:rsidP="00F5392A">
      <w:pPr>
        <w:pStyle w:val="Balk2"/>
      </w:pPr>
      <w:r>
        <w:rPr>
          <w:lang w:val="en-US"/>
        </w:rPr>
        <w:t>G</w:t>
      </w:r>
      <w:r>
        <w:t>örev #</w:t>
      </w:r>
      <w:r w:rsidR="001979EB">
        <w:t>4</w:t>
      </w:r>
      <w:r w:rsidR="007977A6">
        <w:t xml:space="preserve"> </w:t>
      </w:r>
      <w:r w:rsidR="009D3081">
        <w:t xml:space="preserve">Nihai </w:t>
      </w:r>
      <w:r w:rsidR="007977A6">
        <w:t>JAR</w:t>
      </w:r>
      <w:r w:rsidR="009D3081">
        <w:t xml:space="preserve"> Dosyadı</w:t>
      </w:r>
      <w:r w:rsidR="007977A6">
        <w:t xml:space="preserve"> Adı Değiştirme</w:t>
      </w:r>
    </w:p>
    <w:p w:rsidR="00FC6B92" w:rsidRDefault="008C24A4" w:rsidP="00FC6B92">
      <w:r>
        <w:t>Maven konfigürasyonunda</w:t>
      </w:r>
      <w:r w:rsidR="00FC6B92">
        <w:t xml:space="preserve"> (pom.xml), nihai build çıktı (executable JAR) dosyası adı aşağıdaki şekilde olacak gerekli ayarlamalar yapılacak:</w:t>
      </w:r>
    </w:p>
    <w:p w:rsidR="00FC6B92" w:rsidRDefault="00FC6B92" w:rsidP="00FC6B92"/>
    <w:p w:rsidR="00FC6B92" w:rsidRDefault="00FC6B92" w:rsidP="00FC6B92">
      <w:pPr>
        <w:pStyle w:val="AralkYok"/>
        <w:jc w:val="center"/>
        <w:rPr>
          <w:b/>
        </w:rPr>
      </w:pPr>
      <w:r w:rsidRPr="008D1953">
        <w:rPr>
          <w:b/>
        </w:rPr>
        <w:t>rest-practice-1.0.0-SNAPSHOT</w:t>
      </w:r>
      <w:r>
        <w:rPr>
          <w:b/>
        </w:rPr>
        <w:t>-run</w:t>
      </w:r>
      <w:r w:rsidRPr="008D1953">
        <w:rPr>
          <w:b/>
        </w:rPr>
        <w:t>.jar</w:t>
      </w:r>
    </w:p>
    <w:p w:rsidR="00136219" w:rsidRDefault="00136219" w:rsidP="00FC6B92">
      <w:pPr>
        <w:pStyle w:val="AralkYok"/>
        <w:jc w:val="center"/>
        <w:rPr>
          <w:b/>
        </w:rPr>
      </w:pPr>
    </w:p>
    <w:p w:rsidR="00136219" w:rsidRPr="008D1953" w:rsidRDefault="00136219" w:rsidP="00FC6B92">
      <w:pPr>
        <w:pStyle w:val="AralkYok"/>
        <w:jc w:val="center"/>
        <w:rPr>
          <w:b/>
        </w:rPr>
      </w:pPr>
    </w:p>
    <w:p w:rsidR="00FC6B92" w:rsidRDefault="00FC6B92" w:rsidP="00FC6B92"/>
    <w:p w:rsidR="000173A0" w:rsidRPr="007977A6" w:rsidRDefault="000173A0" w:rsidP="00F5392A">
      <w:pPr>
        <w:pStyle w:val="Balk2"/>
        <w:rPr>
          <w:sz w:val="28"/>
        </w:rPr>
      </w:pPr>
      <w:r>
        <w:rPr>
          <w:lang w:val="en-US"/>
        </w:rPr>
        <w:t>G</w:t>
      </w:r>
      <w:r w:rsidR="001979EB">
        <w:t>örev #5</w:t>
      </w:r>
      <w:r w:rsidR="007977A6">
        <w:t xml:space="preserve"> Buıild-Info Dosyası </w:t>
      </w:r>
      <w:r w:rsidR="007977A6">
        <w:rPr>
          <w:sz w:val="32"/>
        </w:rPr>
        <w:t>ü</w:t>
      </w:r>
      <w:r w:rsidR="007977A6">
        <w:rPr>
          <w:sz w:val="28"/>
        </w:rPr>
        <w:t>retme</w:t>
      </w:r>
    </w:p>
    <w:p w:rsidR="00E70867" w:rsidRDefault="008C24A4" w:rsidP="008C24A4">
      <w:r>
        <w:t>Maven konfigürasyonunda (pom.mxl), Spring Boot Maven Plugininin,</w:t>
      </w:r>
      <w:r w:rsidRPr="008C24A4">
        <w:rPr>
          <w:b/>
        </w:rPr>
        <w:t xml:space="preserve"> “build-info”</w:t>
      </w:r>
      <w:r>
        <w:t xml:space="preserve"> adlı amacı (goal) devreye alınacak. Bu sayede, Maven build işlemi sırasında aşağıdaki dosya otomatik olarak oluşur hale gelecek:</w:t>
      </w:r>
    </w:p>
    <w:p w:rsidR="008C24A4" w:rsidRPr="008C24A4" w:rsidRDefault="008C24A4" w:rsidP="008C24A4">
      <w:pPr>
        <w:ind w:left="2124" w:firstLine="708"/>
        <w:rPr>
          <w:b/>
        </w:rPr>
      </w:pPr>
      <w:r w:rsidRPr="008C24A4">
        <w:rPr>
          <w:b/>
        </w:rPr>
        <w:t>\target\classes\META-INF</w:t>
      </w:r>
      <w:r>
        <w:rPr>
          <w:b/>
        </w:rPr>
        <w:t>\</w:t>
      </w:r>
      <w:r w:rsidRPr="008C24A4">
        <w:rPr>
          <w:b/>
        </w:rPr>
        <w:t>build-info.properties</w:t>
      </w:r>
    </w:p>
    <w:p w:rsidR="000173A0" w:rsidRDefault="000173A0" w:rsidP="00E70867"/>
    <w:p w:rsidR="00136219" w:rsidRDefault="00136219" w:rsidP="00E70867"/>
    <w:p w:rsidR="00136219" w:rsidRDefault="00136219" w:rsidP="00E70867"/>
    <w:p w:rsidR="00136219" w:rsidRDefault="00136219" w:rsidP="00F5392A">
      <w:pPr>
        <w:pStyle w:val="Balk2"/>
      </w:pPr>
      <w:r>
        <w:rPr>
          <w:lang w:val="en-US"/>
        </w:rPr>
        <w:t>G</w:t>
      </w:r>
      <w:r>
        <w:t>örev #</w:t>
      </w:r>
      <w:r w:rsidR="001979EB">
        <w:t>6</w:t>
      </w:r>
      <w:r w:rsidR="000D2AAA">
        <w:t xml:space="preserve"> GIT Properties Dosyası </w:t>
      </w:r>
      <w:r w:rsidR="000D2AAA">
        <w:rPr>
          <w:sz w:val="32"/>
        </w:rPr>
        <w:t>ü</w:t>
      </w:r>
      <w:r w:rsidR="000D2AAA">
        <w:rPr>
          <w:sz w:val="28"/>
        </w:rPr>
        <w:t>retme</w:t>
      </w:r>
    </w:p>
    <w:p w:rsidR="00136219" w:rsidRDefault="00136219" w:rsidP="00136219">
      <w:r>
        <w:t>Maven konfigüra</w:t>
      </w:r>
      <w:r w:rsidR="0032463C">
        <w:t>syonuna</w:t>
      </w:r>
      <w:r>
        <w:t xml:space="preserve"> (pom.mxl), </w:t>
      </w:r>
      <w:r w:rsidR="00AF353E" w:rsidRPr="00AF353E">
        <w:rPr>
          <w:b/>
        </w:rPr>
        <w:t>GIT C</w:t>
      </w:r>
      <w:r w:rsidRPr="00AF353E">
        <w:rPr>
          <w:b/>
        </w:rPr>
        <w:t>ommit ID plugin</w:t>
      </w:r>
      <w:r>
        <w:t xml:space="preserve"> (</w:t>
      </w:r>
      <w:hyperlink r:id="rId36" w:history="1">
        <w:r w:rsidRPr="00224576">
          <w:rPr>
            <w:rStyle w:val="Kpr"/>
          </w:rPr>
          <w:t>https://github.com/git-commit-id/git-commit-id-maven-plugin</w:t>
        </w:r>
      </w:hyperlink>
      <w:r>
        <w:t>) eklenecek. Bu sayede, Maven build işlemi sırasında aşağıdaki dosya otomatik olarak oluşur hale gelecek:</w:t>
      </w:r>
    </w:p>
    <w:p w:rsidR="00136219" w:rsidRPr="008C24A4" w:rsidRDefault="00136219" w:rsidP="00136219">
      <w:pPr>
        <w:ind w:left="2124" w:firstLine="708"/>
        <w:rPr>
          <w:b/>
        </w:rPr>
      </w:pPr>
      <w:r>
        <w:rPr>
          <w:b/>
        </w:rPr>
        <w:t>\target\classes\git</w:t>
      </w:r>
      <w:r w:rsidRPr="008C24A4">
        <w:rPr>
          <w:b/>
        </w:rPr>
        <w:t>.properties</w:t>
      </w:r>
    </w:p>
    <w:p w:rsidR="00136219" w:rsidRDefault="00136219" w:rsidP="00E70867"/>
    <w:p w:rsidR="00136219" w:rsidRDefault="00136219" w:rsidP="00E70867"/>
    <w:p w:rsidR="0032463C" w:rsidRDefault="0032463C" w:rsidP="00F5392A">
      <w:pPr>
        <w:pStyle w:val="Balk2"/>
      </w:pPr>
      <w:r>
        <w:rPr>
          <w:lang w:val="en-US"/>
        </w:rPr>
        <w:lastRenderedPageBreak/>
        <w:t>G</w:t>
      </w:r>
      <w:r>
        <w:t>örev #</w:t>
      </w:r>
      <w:r w:rsidR="001979EB">
        <w:t>7</w:t>
      </w:r>
      <w:r w:rsidR="000D2AAA">
        <w:t xml:space="preserve"> Maven Enforcer Konfig</w:t>
      </w:r>
    </w:p>
    <w:p w:rsidR="0032463C" w:rsidRDefault="0032463C" w:rsidP="0032463C">
      <w:r>
        <w:t xml:space="preserve">Maven konfigürasyonuna (pom.mxl), </w:t>
      </w:r>
      <w:r w:rsidRPr="005170C5">
        <w:rPr>
          <w:b/>
        </w:rPr>
        <w:t xml:space="preserve">Maven Enforcer Plugin </w:t>
      </w:r>
      <w:r>
        <w:t>(</w:t>
      </w:r>
      <w:hyperlink r:id="rId37" w:history="1">
        <w:r w:rsidRPr="00224576">
          <w:rPr>
            <w:rStyle w:val="Kpr"/>
          </w:rPr>
          <w:t>https://maven.apache.org/enforcer/maven-enforcer-plugin</w:t>
        </w:r>
      </w:hyperlink>
      <w:r>
        <w:t xml:space="preserve">)  eklenecek. </w:t>
      </w:r>
      <w:r w:rsidR="00B55CCA">
        <w:t>Plugin konfigürasyonunda aşağıdaki ko</w:t>
      </w:r>
      <w:r w:rsidR="00133A09">
        <w:t>ntroller (rule)</w:t>
      </w:r>
      <w:r w:rsidR="00B55CCA">
        <w:t xml:space="preserve"> devreye alınacak:</w:t>
      </w:r>
    </w:p>
    <w:p w:rsidR="00B55CCA" w:rsidRDefault="00B55CCA" w:rsidP="00B55CCA">
      <w:pPr>
        <w:pStyle w:val="ListeParagraf"/>
        <w:numPr>
          <w:ilvl w:val="0"/>
          <w:numId w:val="7"/>
        </w:numPr>
      </w:pPr>
      <w:r>
        <w:t>Java versiyon JDK 17</w:t>
      </w:r>
    </w:p>
    <w:p w:rsidR="00B55CCA" w:rsidRDefault="00B55CCA" w:rsidP="00B55CCA">
      <w:pPr>
        <w:pStyle w:val="ListeParagraf"/>
        <w:numPr>
          <w:ilvl w:val="0"/>
          <w:numId w:val="7"/>
        </w:numPr>
      </w:pPr>
      <w:r>
        <w:t>No duplicate dependency</w:t>
      </w:r>
    </w:p>
    <w:p w:rsidR="00136219" w:rsidRDefault="00136219" w:rsidP="00E70867"/>
    <w:p w:rsidR="00136219" w:rsidRDefault="00B55CCA" w:rsidP="008D2621">
      <w:r>
        <w:t>Bu konfigürasyon neticesinde</w:t>
      </w:r>
      <w:r w:rsidR="008D2621">
        <w:t>, Maven build işlemi</w:t>
      </w:r>
      <w:r>
        <w:t>, kullanılan JDK versiyonu 17 olmadığında veya classpath</w:t>
      </w:r>
      <w:r w:rsidR="004E6ADD">
        <w:t xml:space="preserve"> içerisinde</w:t>
      </w:r>
      <w:r>
        <w:t xml:space="preserve"> aynı JAR’ın farklı versiyonlarının olması durumunda hata verecek</w:t>
      </w:r>
      <w:r w:rsidR="00293DCA">
        <w:t>.</w:t>
      </w:r>
    </w:p>
    <w:p w:rsidR="00517F3F" w:rsidRDefault="00517F3F" w:rsidP="00E70867"/>
    <w:p w:rsidR="00A119D5" w:rsidRDefault="00A119D5" w:rsidP="00517F3F"/>
    <w:p w:rsidR="00973D99" w:rsidRDefault="00DB1F75" w:rsidP="00A119D5">
      <w:pPr>
        <w:pStyle w:val="Balk2"/>
      </w:pPr>
      <w:r>
        <w:t>Görev #</w:t>
      </w:r>
      <w:r w:rsidR="001979EB">
        <w:t>8</w:t>
      </w:r>
      <w:r w:rsidR="00996260">
        <w:t xml:space="preserve"> Datasource Konfig</w:t>
      </w:r>
    </w:p>
    <w:p w:rsidR="00E57B41" w:rsidRDefault="001A3CED" w:rsidP="00973D99">
      <w:r>
        <w:t xml:space="preserve">Uygulamanın </w:t>
      </w:r>
      <w:r w:rsidRPr="000D61B8">
        <w:rPr>
          <w:b/>
        </w:rPr>
        <w:t xml:space="preserve">“dev” </w:t>
      </w:r>
      <w:r w:rsidRPr="000D61B8">
        <w:t>ve</w:t>
      </w:r>
      <w:r w:rsidRPr="000D61B8">
        <w:rPr>
          <w:b/>
        </w:rPr>
        <w:t xml:space="preserve"> “prod”</w:t>
      </w:r>
      <w:r>
        <w:t xml:space="preserve"> profilleri</w:t>
      </w:r>
      <w:r w:rsidR="00973D99">
        <w:t xml:space="preserve"> için </w:t>
      </w:r>
      <w:r w:rsidR="00973D99" w:rsidRPr="00973D99">
        <w:rPr>
          <w:b/>
        </w:rPr>
        <w:t>datasource</w:t>
      </w:r>
      <w:r w:rsidR="00973D99">
        <w:t xml:space="preserve"> konfigürasyonu yapılacak:</w:t>
      </w:r>
    </w:p>
    <w:p w:rsidR="001A3CED" w:rsidRDefault="001A3CED" w:rsidP="00E57B41">
      <w:pPr>
        <w:pStyle w:val="ListeParagraf"/>
        <w:numPr>
          <w:ilvl w:val="0"/>
          <w:numId w:val="10"/>
        </w:numPr>
      </w:pPr>
      <w:r>
        <w:t>Veritabanı sunucusu olarak yereldeki (127.0.0.1:5432) PostgerSQL kullanılacak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 xml:space="preserve">JDBC bağlantıları pool lanacak </w:t>
      </w:r>
      <w:r w:rsidR="00403581">
        <w:t>(max-pool-size-20</w:t>
      </w:r>
      <w:r>
        <w:t>)</w:t>
      </w:r>
    </w:p>
    <w:p w:rsidR="00E57B41" w:rsidRDefault="00E57B41" w:rsidP="00E57B41">
      <w:pPr>
        <w:pStyle w:val="ListeParagraf"/>
        <w:numPr>
          <w:ilvl w:val="0"/>
          <w:numId w:val="10"/>
        </w:numPr>
      </w:pPr>
      <w:r>
        <w:t xml:space="preserve">Veritabanı adı </w:t>
      </w:r>
      <w:r w:rsidRPr="00E57B41">
        <w:rPr>
          <w:b/>
        </w:rPr>
        <w:t>“rest practice-db”</w:t>
      </w:r>
      <w:r>
        <w:t xml:space="preserve"> olacak</w:t>
      </w:r>
    </w:p>
    <w:p w:rsidR="001A3CED" w:rsidRDefault="001A3CED" w:rsidP="002D5128"/>
    <w:p w:rsidR="006F07F4" w:rsidRDefault="006F07F4" w:rsidP="002D5128"/>
    <w:p w:rsidR="001A3CED" w:rsidRDefault="001A3CED" w:rsidP="001A3CED">
      <w:pPr>
        <w:pStyle w:val="Balk2"/>
      </w:pPr>
      <w:r>
        <w:t>Görev #</w:t>
      </w:r>
      <w:r w:rsidR="00A05A06">
        <w:t>9</w:t>
      </w:r>
      <w:r w:rsidR="00141295">
        <w:t xml:space="preserve"> Test Datasource Konfig</w:t>
      </w:r>
    </w:p>
    <w:p w:rsidR="001A3CED" w:rsidRDefault="001A3CED" w:rsidP="001A3CED">
      <w:r>
        <w:t xml:space="preserve">Uygulamanın </w:t>
      </w:r>
      <w:r w:rsidRPr="000D61B8">
        <w:rPr>
          <w:b/>
        </w:rPr>
        <w:t>“</w:t>
      </w:r>
      <w:r>
        <w:rPr>
          <w:b/>
        </w:rPr>
        <w:t>test</w:t>
      </w:r>
      <w:r w:rsidRPr="000D61B8">
        <w:rPr>
          <w:b/>
        </w:rPr>
        <w:t>”</w:t>
      </w:r>
      <w:r>
        <w:t xml:space="preserve"> profili için </w:t>
      </w:r>
      <w:r w:rsidRPr="00973D99">
        <w:rPr>
          <w:b/>
        </w:rPr>
        <w:t>datasource</w:t>
      </w:r>
      <w:r>
        <w:t xml:space="preserve"> konfigürasyonu yapılacak: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>Veritabanı sunucusu</w:t>
      </w:r>
      <w:r w:rsidR="008B0824">
        <w:t xml:space="preserve"> olarak</w:t>
      </w:r>
      <w:r>
        <w:t xml:space="preserve"> H2 (embedded database) kullanılacak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>JDBC bağlantıları pool lanacak (max-pool-size-5)</w:t>
      </w:r>
    </w:p>
    <w:p w:rsidR="001A3CED" w:rsidRDefault="001A3CED" w:rsidP="001A3CED">
      <w:pPr>
        <w:pStyle w:val="ListeParagraf"/>
        <w:numPr>
          <w:ilvl w:val="0"/>
          <w:numId w:val="10"/>
        </w:numPr>
      </w:pPr>
      <w:r>
        <w:t xml:space="preserve">Veritabanı adı </w:t>
      </w:r>
      <w:r w:rsidRPr="00E57B41">
        <w:rPr>
          <w:b/>
        </w:rPr>
        <w:t>“rest practice-db</w:t>
      </w:r>
      <w:r w:rsidR="00A82242">
        <w:rPr>
          <w:b/>
        </w:rPr>
        <w:t>-test</w:t>
      </w:r>
      <w:r w:rsidRPr="00E57B41">
        <w:rPr>
          <w:b/>
        </w:rPr>
        <w:t>”</w:t>
      </w:r>
      <w:r>
        <w:t xml:space="preserve"> olacak</w:t>
      </w:r>
    </w:p>
    <w:p w:rsidR="00A05A06" w:rsidRDefault="00A05A06">
      <w:r>
        <w:br w:type="page"/>
      </w:r>
    </w:p>
    <w:p w:rsidR="002D5128" w:rsidRDefault="00C220B6" w:rsidP="002D5128">
      <w:pPr>
        <w:pStyle w:val="Balk2"/>
      </w:pPr>
      <w:r>
        <w:lastRenderedPageBreak/>
        <w:t>G</w:t>
      </w:r>
      <w:r w:rsidR="003831A4">
        <w:t>örev #10</w:t>
      </w:r>
      <w:r w:rsidR="00141295">
        <w:t xml:space="preserve"> Veritabanı Bağlantı Hatası</w:t>
      </w:r>
    </w:p>
    <w:p w:rsidR="0049039D" w:rsidRDefault="002D5128" w:rsidP="002D5128">
      <w:r>
        <w:t>Uygulama çalıştığında veritabanı bağlantısı yapılamazsa</w:t>
      </w:r>
      <w:r w:rsidR="0049039D">
        <w:t xml:space="preserve"> aşağıdaki hata mesajı görüntülenecek:</w:t>
      </w:r>
    </w:p>
    <w:p w:rsidR="00CF72C2" w:rsidRDefault="00CF72C2" w:rsidP="002D5128"/>
    <w:p w:rsidR="00806F88" w:rsidRDefault="00CF72C2" w:rsidP="002D5128">
      <w:r>
        <w:rPr>
          <w:noProof/>
          <w:lang w:eastAsia="tr-TR"/>
        </w:rPr>
        <w:drawing>
          <wp:inline distT="0" distB="0" distL="0" distR="0" wp14:anchorId="49B816D9" wp14:editId="73DF3BF4">
            <wp:extent cx="5760720" cy="1859280"/>
            <wp:effectExtent l="0" t="0" r="0" b="762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F88" w:rsidRDefault="00806F88" w:rsidP="002D5128"/>
    <w:p w:rsidR="00014CEE" w:rsidRDefault="00F15C13" w:rsidP="00DC74D1">
      <w:r>
        <w:t>Hata detayları (</w:t>
      </w:r>
      <w:r w:rsidR="00806F88">
        <w:t>Exception stacktrace</w:t>
      </w:r>
      <w:r>
        <w:t>)</w:t>
      </w:r>
      <w:r w:rsidR="00806F88">
        <w:t xml:space="preserve"> log dosyasına yazılacak</w:t>
      </w:r>
    </w:p>
    <w:p w:rsidR="00DC74D1" w:rsidRDefault="00DC74D1" w:rsidP="00DC74D1"/>
    <w:p w:rsidR="00136219" w:rsidRDefault="00517F3F" w:rsidP="00517F3F">
      <w:pPr>
        <w:pStyle w:val="Balk2"/>
      </w:pPr>
      <w:r>
        <w:t xml:space="preserve">Görev </w:t>
      </w:r>
      <w:r w:rsidR="00A119D5">
        <w:t>#</w:t>
      </w:r>
      <w:r w:rsidR="001979EB">
        <w:t>11</w:t>
      </w:r>
      <w:r w:rsidR="004C0306">
        <w:t xml:space="preserve"> Domain</w:t>
      </w:r>
      <w:r w:rsidR="00141295">
        <w:t xml:space="preserve"> Varlıkları JPA Mapping</w:t>
      </w:r>
    </w:p>
    <w:p w:rsidR="00517F3F" w:rsidRDefault="00517F3F" w:rsidP="00517F3F">
      <w:r>
        <w:t xml:space="preserve">Domain varlık (entity) sınıflarına </w:t>
      </w:r>
      <w:r w:rsidRPr="00517F3F">
        <w:rPr>
          <w:b/>
        </w:rPr>
        <w:t>(tr.gov.bilgem.restrpactice.model.*)</w:t>
      </w:r>
      <w:r>
        <w:t xml:space="preserve"> JPA mapping anotasyonları eklenecek. (Yani domain model</w:t>
      </w:r>
      <w:r w:rsidR="00FE071A">
        <w:t>,</w:t>
      </w:r>
      <w:r>
        <w:t xml:space="preserve"> ilişkisel veritabanı şemasına map edilecek.)</w:t>
      </w:r>
    </w:p>
    <w:p w:rsidR="00517F3F" w:rsidRDefault="00517F3F" w:rsidP="00517F3F">
      <w:r>
        <w:t>Bu işlem  sırasında aşağıdaki isterler dikkate alınacak:</w:t>
      </w:r>
    </w:p>
    <w:p w:rsidR="00F84930" w:rsidRDefault="00F84930" w:rsidP="00A119D5">
      <w:pPr>
        <w:pStyle w:val="ListeParagraf"/>
        <w:numPr>
          <w:ilvl w:val="0"/>
          <w:numId w:val="8"/>
        </w:numPr>
      </w:pPr>
      <w:r>
        <w:t>Veritabanındaki tablo</w:t>
      </w:r>
      <w:r w:rsidR="00517F3F">
        <w:t xml:space="preserve"> sayısı</w:t>
      </w:r>
      <w:r>
        <w:t xml:space="preserve"> mümkün olan en az olacak</w:t>
      </w:r>
    </w:p>
    <w:p w:rsidR="00517F3F" w:rsidRDefault="00FE071A" w:rsidP="00A119D5">
      <w:pPr>
        <w:pStyle w:val="ListeParagraf"/>
        <w:numPr>
          <w:ilvl w:val="0"/>
          <w:numId w:val="8"/>
        </w:numPr>
      </w:pPr>
      <w:r>
        <w:t>Tablo adları</w:t>
      </w:r>
      <w:r w:rsidR="00F84930">
        <w:t xml:space="preserve"> </w:t>
      </w:r>
      <w:r w:rsidR="00F84930" w:rsidRPr="006226D9">
        <w:rPr>
          <w:b/>
          <w:i/>
        </w:rPr>
        <w:t>lowercase</w:t>
      </w:r>
      <w:r w:rsidR="00F84930" w:rsidRPr="006226D9">
        <w:rPr>
          <w:b/>
        </w:rPr>
        <w:t>(class*name)</w:t>
      </w:r>
      <w:r w:rsidR="000E3643" w:rsidRPr="006226D9">
        <w:rPr>
          <w:b/>
        </w:rPr>
        <w:t>+”s”</w:t>
      </w:r>
      <w:r w:rsidR="006226D9">
        <w:t xml:space="preserve"> şeklinde</w:t>
      </w:r>
      <w:r w:rsidR="000E3643">
        <w:t xml:space="preserve"> olacak: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users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devices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groups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locations</w:t>
      </w:r>
    </w:p>
    <w:p w:rsidR="000E3643" w:rsidRDefault="000E3643" w:rsidP="000E3643">
      <w:pPr>
        <w:pStyle w:val="ListeParagraf"/>
        <w:numPr>
          <w:ilvl w:val="1"/>
          <w:numId w:val="8"/>
        </w:numPr>
      </w:pPr>
      <w:r>
        <w:t>audits</w:t>
      </w:r>
    </w:p>
    <w:p w:rsidR="006226D9" w:rsidRDefault="006226D9" w:rsidP="006226D9">
      <w:pPr>
        <w:pStyle w:val="ListeParagraf"/>
      </w:pPr>
    </w:p>
    <w:p w:rsidR="006226D9" w:rsidRDefault="006226D9" w:rsidP="006226D9">
      <w:pPr>
        <w:pStyle w:val="ListeParagraf"/>
        <w:numPr>
          <w:ilvl w:val="0"/>
          <w:numId w:val="8"/>
        </w:numPr>
      </w:pPr>
      <w:r w:rsidRPr="00042F82">
        <w:rPr>
          <w:b/>
        </w:rPr>
        <w:t>ID (primary key)</w:t>
      </w:r>
      <w:r>
        <w:t xml:space="preserve"> üretme işlemi için veritabanı </w:t>
      </w:r>
      <w:r w:rsidRPr="00042F82">
        <w:rPr>
          <w:b/>
        </w:rPr>
        <w:t>SEQUENCE</w:t>
      </w:r>
      <w:r>
        <w:t xml:space="preserve"> mekanizması kullanılacak</w:t>
      </w:r>
    </w:p>
    <w:p w:rsidR="006226D9" w:rsidRDefault="006226D9" w:rsidP="006226D9">
      <w:pPr>
        <w:pStyle w:val="ListeParagraf"/>
        <w:numPr>
          <w:ilvl w:val="0"/>
          <w:numId w:val="8"/>
        </w:numPr>
      </w:pPr>
      <w:r>
        <w:t xml:space="preserve">Sınıf içerisinde </w:t>
      </w:r>
      <w:r w:rsidRPr="006226D9">
        <w:rPr>
          <w:b/>
        </w:rPr>
        <w:t>NULLABLE</w:t>
      </w:r>
      <w:r>
        <w:t xml:space="preserve"> olmayan a</w:t>
      </w:r>
      <w:r w:rsidR="00104987">
        <w:t>lanların</w:t>
      </w:r>
      <w:r>
        <w:t xml:space="preserve"> karşılık geldiği tablo sütünlarında </w:t>
      </w:r>
      <w:r w:rsidR="00A4727D">
        <w:rPr>
          <w:b/>
        </w:rPr>
        <w:t>NOT NULL constraint</w:t>
      </w:r>
      <w:r>
        <w:t xml:space="preserve"> olacak </w:t>
      </w:r>
      <w:r w:rsidRPr="0071262F">
        <w:t xml:space="preserve">(Örneğin </w:t>
      </w:r>
      <w:r w:rsidRPr="0071262F">
        <w:rPr>
          <w:b/>
        </w:rPr>
        <w:t>Device.name, Device.serialNo</w:t>
      </w:r>
      <w:r w:rsidRPr="0071262F">
        <w:t>)</w:t>
      </w:r>
    </w:p>
    <w:p w:rsidR="00432269" w:rsidRDefault="00432269" w:rsidP="006226D9">
      <w:pPr>
        <w:pStyle w:val="ListeParagraf"/>
        <w:numPr>
          <w:ilvl w:val="0"/>
          <w:numId w:val="8"/>
        </w:numPr>
      </w:pPr>
      <w:r>
        <w:t xml:space="preserve">Sınıf içerisinde </w:t>
      </w:r>
      <w:r w:rsidRPr="00432269">
        <w:rPr>
          <w:b/>
        </w:rPr>
        <w:t>unique (tekil)</w:t>
      </w:r>
      <w:r>
        <w:t xml:space="preserve"> olarak belirlenen a</w:t>
      </w:r>
      <w:r w:rsidR="00104987">
        <w:t>lanların</w:t>
      </w:r>
      <w:r>
        <w:t xml:space="preserve"> ların ların karşılık geldiği tablo sütünlarında </w:t>
      </w:r>
      <w:r w:rsidRPr="00432269">
        <w:rPr>
          <w:b/>
        </w:rPr>
        <w:t>UNİQUE contraint</w:t>
      </w:r>
      <w:r>
        <w:t xml:space="preserve"> olacak</w:t>
      </w:r>
    </w:p>
    <w:p w:rsidR="00F24383" w:rsidRDefault="00F24383" w:rsidP="006226D9">
      <w:pPr>
        <w:pStyle w:val="ListeParagraf"/>
        <w:numPr>
          <w:ilvl w:val="0"/>
          <w:numId w:val="8"/>
        </w:numPr>
      </w:pPr>
      <w:r>
        <w:t xml:space="preserve">String tipindeki </w:t>
      </w:r>
      <w:r w:rsidR="00B15E76">
        <w:t>alanların</w:t>
      </w:r>
      <w:r>
        <w:t xml:space="preserve"> üzerindeki MAX karakter sayısı kısıtla</w:t>
      </w:r>
      <w:r w:rsidR="0088394C">
        <w:t>maları</w:t>
      </w:r>
      <w:r w:rsidR="00833DF7">
        <w:t xml:space="preserve"> veritabanı şemasına</w:t>
      </w:r>
      <w:r>
        <w:t xml:space="preserve"> yansıtılacak</w:t>
      </w:r>
    </w:p>
    <w:p w:rsidR="00042F82" w:rsidRDefault="00042F82" w:rsidP="006226D9">
      <w:pPr>
        <w:pStyle w:val="ListeParagraf"/>
        <w:numPr>
          <w:ilvl w:val="0"/>
          <w:numId w:val="8"/>
        </w:numPr>
      </w:pPr>
      <w:r>
        <w:t xml:space="preserve">Domain varlıkları arasındaki ilişkiler </w:t>
      </w:r>
      <w:r w:rsidRPr="00042F82">
        <w:rPr>
          <w:b/>
        </w:rPr>
        <w:t>(association)</w:t>
      </w:r>
      <w:r>
        <w:t xml:space="preserve">, veritabanına yansıtılırken </w:t>
      </w:r>
      <w:r w:rsidRPr="00042F82">
        <w:rPr>
          <w:b/>
        </w:rPr>
        <w:t>FOREIGN KEY CONSTRAINT</w:t>
      </w:r>
      <w:r>
        <w:t xml:space="preserve"> kullanılacak</w:t>
      </w:r>
    </w:p>
    <w:p w:rsidR="0033510D" w:rsidRDefault="0033510D" w:rsidP="006226D9">
      <w:pPr>
        <w:pStyle w:val="ListeParagraf"/>
        <w:numPr>
          <w:ilvl w:val="0"/>
          <w:numId w:val="8"/>
        </w:numPr>
      </w:pPr>
      <w:r w:rsidRPr="0033510D">
        <w:rPr>
          <w:b/>
        </w:rPr>
        <w:t>OPTIMISTIC LOCK (entity version)</w:t>
      </w:r>
      <w:r>
        <w:t xml:space="preserve"> mekanizması devreye alınacak</w:t>
      </w:r>
    </w:p>
    <w:p w:rsidR="0033510D" w:rsidRDefault="0033510D" w:rsidP="006226D9">
      <w:pPr>
        <w:pStyle w:val="ListeParagraf"/>
        <w:numPr>
          <w:ilvl w:val="0"/>
          <w:numId w:val="8"/>
        </w:numPr>
      </w:pPr>
      <w:r>
        <w:t xml:space="preserve">Bir </w:t>
      </w:r>
      <w:r w:rsidRPr="004F3F01">
        <w:rPr>
          <w:b/>
        </w:rPr>
        <w:t>User</w:t>
      </w:r>
      <w:r>
        <w:t xml:space="preserve"> silindiğinde, o kullanıcıya ait </w:t>
      </w:r>
      <w:r w:rsidR="00F94C38">
        <w:t xml:space="preserve">tüm </w:t>
      </w:r>
      <w:r w:rsidRPr="004F3F01">
        <w:rPr>
          <w:b/>
        </w:rPr>
        <w:t>Audit</w:t>
      </w:r>
      <w:r>
        <w:t xml:space="preserve"> </w:t>
      </w:r>
      <w:r w:rsidR="000D3652">
        <w:t xml:space="preserve">(log) </w:t>
      </w:r>
      <w:r>
        <w:t>kayıtları</w:t>
      </w:r>
      <w:r w:rsidR="00F94C38">
        <w:t xml:space="preserve"> da</w:t>
      </w:r>
      <w:r w:rsidR="004F3F01">
        <w:t xml:space="preserve"> (FK ilişkisi üzerinden)</w:t>
      </w:r>
      <w:r w:rsidR="00F94C38">
        <w:t xml:space="preserve"> </w:t>
      </w:r>
      <w:r w:rsidR="00F94C38" w:rsidRPr="00F94C38">
        <w:rPr>
          <w:b/>
        </w:rPr>
        <w:t>otomat</w:t>
      </w:r>
      <w:r w:rsidRPr="00F94C38">
        <w:rPr>
          <w:b/>
        </w:rPr>
        <w:t>ik</w:t>
      </w:r>
      <w:r>
        <w:t xml:space="preserve"> olarak silinecek</w:t>
      </w:r>
      <w:r w:rsidR="00F94C38">
        <w:t xml:space="preserve"> (</w:t>
      </w:r>
      <w:r w:rsidR="00DF1663">
        <w:t>Ya JPA Provider (Hibernate) ya da doğrudan veritabanı</w:t>
      </w:r>
      <w:r w:rsidR="005B6B7B">
        <w:t xml:space="preserve"> tarafından</w:t>
      </w:r>
      <w:r w:rsidR="00DF1663">
        <w:t>)</w:t>
      </w:r>
    </w:p>
    <w:p w:rsidR="0033510D" w:rsidRPr="0071262F" w:rsidRDefault="0033510D" w:rsidP="0033510D"/>
    <w:p w:rsidR="000D3652" w:rsidRDefault="000D3652" w:rsidP="000D3652">
      <w:pPr>
        <w:pStyle w:val="Balk2"/>
      </w:pPr>
      <w:r>
        <w:lastRenderedPageBreak/>
        <w:t>Görev #12</w:t>
      </w:r>
      <w:r w:rsidR="00EC324E">
        <w:t xml:space="preserve"> Veritabanı Şeması Otomatik Oluşturma</w:t>
      </w:r>
    </w:p>
    <w:p w:rsidR="000D3652" w:rsidRDefault="000D3652" w:rsidP="000D3652">
      <w:r>
        <w:t xml:space="preserve">Uygulama </w:t>
      </w:r>
      <w:r w:rsidRPr="003831A4">
        <w:rPr>
          <w:b/>
        </w:rPr>
        <w:t>“dev”</w:t>
      </w:r>
      <w:r>
        <w:t xml:space="preserve"> ve </w:t>
      </w:r>
      <w:r w:rsidRPr="003831A4">
        <w:rPr>
          <w:b/>
        </w:rPr>
        <w:t>“test”</w:t>
      </w:r>
      <w:r>
        <w:t xml:space="preserve"> profillerinde” ayağa kaktığında veritabanı şemasını (tablolar, constraintler vs.) otomatik olarak </w:t>
      </w:r>
      <w:r w:rsidRPr="00C22E0A">
        <w:rPr>
          <w:b/>
        </w:rPr>
        <w:t>sıfırdan</w:t>
      </w:r>
      <w:r>
        <w:t xml:space="preserve"> oluşturacak. (</w:t>
      </w:r>
      <w:r w:rsidRPr="00C22E0A">
        <w:rPr>
          <w:b/>
        </w:rPr>
        <w:t>“prod”</w:t>
      </w:r>
      <w:r>
        <w:t xml:space="preserve"> profilinde böyle bir şey yok!!!)</w:t>
      </w:r>
    </w:p>
    <w:p w:rsidR="00685D8C" w:rsidRDefault="00685D8C" w:rsidP="000D3652"/>
    <w:p w:rsidR="00685D8C" w:rsidRDefault="00685D8C" w:rsidP="000D3652"/>
    <w:p w:rsidR="00685D8C" w:rsidRDefault="00685D8C" w:rsidP="00685D8C">
      <w:pPr>
        <w:pStyle w:val="Balk2"/>
      </w:pPr>
      <w:r>
        <w:t>Görev #13</w:t>
      </w:r>
      <w:r w:rsidR="000C46C7">
        <w:t xml:space="preserve"> Domain Varlık Alanları Validasyon</w:t>
      </w:r>
    </w:p>
    <w:p w:rsidR="00685D8C" w:rsidRDefault="00685D8C" w:rsidP="00685D8C">
      <w:r>
        <w:t xml:space="preserve">Domain varlık (entity) sınıflarına </w:t>
      </w:r>
      <w:r w:rsidRPr="00517F3F">
        <w:rPr>
          <w:b/>
        </w:rPr>
        <w:t>(tr.gov.bilgem.restrpactice.model.*)</w:t>
      </w:r>
      <w:r>
        <w:t xml:space="preserve"> Hibernate validasyon anotasyonları </w:t>
      </w:r>
      <w:r w:rsidRPr="00685D8C">
        <w:rPr>
          <w:b/>
        </w:rPr>
        <w:t>(</w:t>
      </w:r>
      <w:hyperlink r:id="rId39" w:history="1">
        <w:r w:rsidRPr="00685D8C">
          <w:rPr>
            <w:b/>
          </w:rPr>
          <w:t>jakarta</w:t>
        </w:r>
      </w:hyperlink>
      <w:r w:rsidRPr="00685D8C">
        <w:rPr>
          <w:b/>
        </w:rPr>
        <w:t>.</w:t>
      </w:r>
      <w:hyperlink r:id="rId40" w:history="1">
        <w:r w:rsidRPr="00685D8C">
          <w:rPr>
            <w:b/>
          </w:rPr>
          <w:t>validation</w:t>
        </w:r>
      </w:hyperlink>
      <w:r w:rsidRPr="00685D8C">
        <w:rPr>
          <w:b/>
        </w:rPr>
        <w:t>.</w:t>
      </w:r>
      <w:hyperlink r:id="rId41" w:history="1">
        <w:r w:rsidRPr="00685D8C">
          <w:rPr>
            <w:b/>
          </w:rPr>
          <w:t>constraints</w:t>
        </w:r>
      </w:hyperlink>
      <w:r w:rsidRPr="00685D8C">
        <w:rPr>
          <w:b/>
        </w:rPr>
        <w:t xml:space="preserve">.*, </w:t>
      </w:r>
      <w:hyperlink r:id="rId42" w:history="1">
        <w:r w:rsidRPr="00685D8C">
          <w:rPr>
            <w:b/>
          </w:rPr>
          <w:t>org.hibernate.validator.constraints</w:t>
        </w:r>
      </w:hyperlink>
      <w:r w:rsidRPr="00685D8C">
        <w:rPr>
          <w:b/>
        </w:rPr>
        <w:t>.*)</w:t>
      </w:r>
      <w:r>
        <w:rPr>
          <w:b/>
        </w:rPr>
        <w:t xml:space="preserve"> </w:t>
      </w:r>
      <w:r w:rsidRPr="00685D8C">
        <w:t>ek</w:t>
      </w:r>
      <w:r>
        <w:t>lenecek</w:t>
      </w:r>
      <w:r w:rsidR="00D82C16">
        <w:t>.</w:t>
      </w:r>
    </w:p>
    <w:p w:rsidR="008B7F4B" w:rsidRPr="00C16272" w:rsidRDefault="00685D8C" w:rsidP="00AF3CC2">
      <w:r>
        <w:t xml:space="preserve">Validasyon </w:t>
      </w:r>
      <w:r w:rsidR="00131988">
        <w:t>anotasyonları</w:t>
      </w:r>
      <w:r>
        <w:t xml:space="preserve"> ile JPA mapping için kullanılan anotasyon</w:t>
      </w:r>
      <w:r w:rsidR="00635564">
        <w:t>lar</w:t>
      </w:r>
      <w:r>
        <w:t xml:space="preserve"> birbirileriyle uyumlu olacak</w:t>
      </w:r>
      <w:r w:rsidR="00D82C16">
        <w:t>!!!</w:t>
      </w:r>
    </w:p>
    <w:p w:rsidR="00C16272" w:rsidRPr="00C16272" w:rsidRDefault="00C16272" w:rsidP="00C16272">
      <w:r w:rsidRPr="00C16272">
        <w:t xml:space="preserve">Örneğin, </w:t>
      </w:r>
      <w:r w:rsidRPr="00C16272">
        <w:rPr>
          <w:b/>
        </w:rPr>
        <w:t>@Size(max = 50)</w:t>
      </w:r>
      <w:r w:rsidRPr="00C16272">
        <w:t xml:space="preserve"> olarak </w:t>
      </w:r>
      <w:r>
        <w:t>tanımlanan bir a</w:t>
      </w:r>
      <w:r w:rsidR="00F86AFF">
        <w:t>lan</w:t>
      </w:r>
      <w:r>
        <w:t xml:space="preserve"> vetitabanında </w:t>
      </w:r>
      <w:r w:rsidRPr="00C16272">
        <w:rPr>
          <w:b/>
        </w:rPr>
        <w:t>VARCHAR(50)</w:t>
      </w:r>
      <w:r>
        <w:t xml:space="preserve"> tipinden bir sütuna</w:t>
      </w:r>
      <w:r w:rsidR="00C70F57">
        <w:t xml:space="preserve"> tekabül</w:t>
      </w:r>
      <w:r>
        <w:t xml:space="preserve"> edecek.</w:t>
      </w:r>
    </w:p>
    <w:p w:rsidR="00AF3CC2" w:rsidRPr="00C16272" w:rsidRDefault="00AF3CC2" w:rsidP="00AF3CC2"/>
    <w:p w:rsidR="000173A0" w:rsidRDefault="003854D6" w:rsidP="003854D6">
      <w:pPr>
        <w:pStyle w:val="Balk2"/>
      </w:pPr>
      <w:r>
        <w:t>Görev #14</w:t>
      </w:r>
      <w:r w:rsidR="004B66E3">
        <w:t xml:space="preserve"> Örnek Veri Oluşturma</w:t>
      </w:r>
    </w:p>
    <w:p w:rsidR="003854D6" w:rsidRDefault="003854D6" w:rsidP="003854D6">
      <w:r>
        <w:t xml:space="preserve">Uygulama </w:t>
      </w:r>
      <w:r w:rsidRPr="003854D6">
        <w:rPr>
          <w:b/>
        </w:rPr>
        <w:t>“dev”</w:t>
      </w:r>
      <w:r>
        <w:t xml:space="preserve"> ve </w:t>
      </w:r>
      <w:r w:rsidRPr="003854D6">
        <w:rPr>
          <w:b/>
        </w:rPr>
        <w:t>“test”</w:t>
      </w:r>
      <w:r>
        <w:t xml:space="preserve"> profillerinde ayağa kaktığında,  aşağıdaki veriler</w:t>
      </w:r>
      <w:r w:rsidR="0084041F">
        <w:t xml:space="preserve"> veritabanına</w:t>
      </w:r>
      <w:r>
        <w:t xml:space="preserve"> otomatik olarak eklenecek:</w:t>
      </w:r>
    </w:p>
    <w:p w:rsidR="003854D6" w:rsidRDefault="003854D6" w:rsidP="003854D6"/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3 adet </w:t>
      </w:r>
      <w:r w:rsidR="007F0D18">
        <w:t>User</w:t>
      </w:r>
      <w:r>
        <w:t xml:space="preserve"> (Her rol için bir adet) </w:t>
      </w:r>
      <w:r>
        <w:tab/>
        <w:t>(Admin, Operator, Observer)</w:t>
      </w:r>
    </w:p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5 adet </w:t>
      </w:r>
      <w:r w:rsidR="007F0D18">
        <w:t>Group</w:t>
      </w:r>
      <w:r>
        <w:tab/>
      </w:r>
      <w:r>
        <w:tab/>
      </w:r>
      <w:r>
        <w:tab/>
      </w:r>
      <w:r>
        <w:tab/>
        <w:t>(group-0,group-1, … ,group-5)</w:t>
      </w:r>
    </w:p>
    <w:p w:rsidR="003854D6" w:rsidRDefault="003854D6" w:rsidP="003854D6">
      <w:pPr>
        <w:pStyle w:val="ListeParagraf"/>
        <w:numPr>
          <w:ilvl w:val="0"/>
          <w:numId w:val="12"/>
        </w:numPr>
      </w:pPr>
      <w:r>
        <w:t xml:space="preserve">5 adet </w:t>
      </w:r>
      <w:r w:rsidR="007F0D18">
        <w:t>Location</w:t>
      </w:r>
      <w:r>
        <w:tab/>
      </w:r>
      <w:r>
        <w:tab/>
      </w:r>
      <w:r>
        <w:tab/>
      </w:r>
      <w:r>
        <w:tab/>
      </w:r>
    </w:p>
    <w:p w:rsidR="003854D6" w:rsidRPr="003854D6" w:rsidRDefault="003854D6" w:rsidP="003854D6">
      <w:pPr>
        <w:pStyle w:val="ListeParagraf"/>
        <w:numPr>
          <w:ilvl w:val="0"/>
          <w:numId w:val="12"/>
        </w:numPr>
      </w:pPr>
      <w:r>
        <w:t xml:space="preserve">10 adet </w:t>
      </w:r>
      <w:r w:rsidR="007F0D18">
        <w:t>Device</w:t>
      </w:r>
      <w:r>
        <w:tab/>
      </w:r>
      <w:r>
        <w:tab/>
      </w:r>
      <w:r>
        <w:tab/>
      </w:r>
      <w:r>
        <w:tab/>
        <w:t>(dev-0, dev-1 ,…,dev-4)</w:t>
      </w:r>
      <w:r>
        <w:tab/>
      </w:r>
    </w:p>
    <w:p w:rsidR="000173A0" w:rsidRDefault="000173A0" w:rsidP="00E70867"/>
    <w:p w:rsidR="003854D6" w:rsidRDefault="003854D6" w:rsidP="00E70867">
      <w:r>
        <w:t xml:space="preserve">Domain </w:t>
      </w:r>
      <w:r w:rsidR="00BF1C3B">
        <w:t>varlık alanları (attribute)</w:t>
      </w:r>
      <w:r>
        <w:t xml:space="preserve"> </w:t>
      </w:r>
      <w:r w:rsidR="00EE339A">
        <w:t xml:space="preserve">için </w:t>
      </w:r>
      <w:r w:rsidR="00EE339A" w:rsidRPr="00BF1C3B">
        <w:rPr>
          <w:b/>
        </w:rPr>
        <w:t>random</w:t>
      </w:r>
      <w:r w:rsidR="00EE339A">
        <w:t xml:space="preserve"> değerler üretilecek.</w:t>
      </w:r>
    </w:p>
    <w:p w:rsidR="003854D6" w:rsidRDefault="003854D6" w:rsidP="00E70867"/>
    <w:p w:rsidR="000173A0" w:rsidRDefault="000173A0" w:rsidP="00E70867"/>
    <w:p w:rsidR="000173A0" w:rsidRDefault="000173A0" w:rsidP="00E70867"/>
    <w:p w:rsidR="000173A0" w:rsidRDefault="000173A0" w:rsidP="00E70867"/>
    <w:p w:rsidR="001979EB" w:rsidRDefault="001979EB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3854D6" w:rsidP="00E70867"/>
    <w:p w:rsidR="003854D6" w:rsidRDefault="002F2A99" w:rsidP="002F2A99">
      <w:pPr>
        <w:pStyle w:val="Balk2"/>
      </w:pPr>
      <w:r>
        <w:lastRenderedPageBreak/>
        <w:t>Görev #15</w:t>
      </w:r>
      <w:r w:rsidR="004C4F57">
        <w:t xml:space="preserve"> REST Build-Info Çekme</w:t>
      </w:r>
    </w:p>
    <w:p w:rsidR="003854D6" w:rsidRDefault="00B63759" w:rsidP="00E70867">
      <w:r>
        <w:t xml:space="preserve">Uygulamaya, </w:t>
      </w:r>
      <w:r w:rsidR="002F2A99">
        <w:t>bui</w:t>
      </w:r>
      <w:r w:rsidR="00EE53A6">
        <w:t>l</w:t>
      </w:r>
      <w:r w:rsidR="002F2A99">
        <w:t>d b</w:t>
      </w:r>
      <w:r w:rsidR="00EE53A6">
        <w:t>il</w:t>
      </w:r>
      <w:r w:rsidR="007D0426">
        <w:t>gil</w:t>
      </w:r>
      <w:r w:rsidR="00EE53A6">
        <w:t>erini JSON</w:t>
      </w:r>
      <w:r w:rsidR="002F2A99">
        <w:t xml:space="preserve"> formatında dönen aşağıdaki REST end-point eklenecek:</w:t>
      </w:r>
    </w:p>
    <w:p w:rsidR="002F2A99" w:rsidRDefault="002F2A99" w:rsidP="00E70867">
      <w:pPr>
        <w:rPr>
          <w:b/>
        </w:rPr>
      </w:pPr>
      <w:r>
        <w:tab/>
      </w:r>
      <w:r>
        <w:tab/>
      </w:r>
      <w:r>
        <w:tab/>
      </w:r>
      <w:r w:rsidRPr="00EE53A6">
        <w:rPr>
          <w:b/>
        </w:rPr>
        <w:t>HTTP GET /api/build-info</w:t>
      </w:r>
    </w:p>
    <w:p w:rsidR="007406F5" w:rsidRPr="00EE53A6" w:rsidRDefault="007406F5" w:rsidP="00E70867">
      <w:pPr>
        <w:rPr>
          <w:b/>
        </w:rPr>
      </w:pPr>
    </w:p>
    <w:p w:rsidR="00EE53A6" w:rsidRDefault="008F7B4E" w:rsidP="00E70867">
      <w:r>
        <w:t xml:space="preserve">Bknz. </w:t>
      </w:r>
      <w:r w:rsidRPr="008F7B4E">
        <w:rPr>
          <w:b/>
        </w:rPr>
        <w:t>” tr.gov.bilgem.restrpactice.controller.BuildİnfoController”</w:t>
      </w:r>
    </w:p>
    <w:p w:rsidR="008F7B4E" w:rsidRDefault="008F7B4E" w:rsidP="00E70867"/>
    <w:p w:rsidR="00EE53A6" w:rsidRDefault="00EE53A6" w:rsidP="00E70867">
      <w:r>
        <w:t>HTTP cevabı şu şeki</w:t>
      </w:r>
      <w:r w:rsidR="00873669">
        <w:t>l</w:t>
      </w:r>
      <w:r>
        <w:t>de olacak:</w:t>
      </w:r>
    </w:p>
    <w:p w:rsidR="00EE53A6" w:rsidRDefault="00EE53A6" w:rsidP="00E70867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694055</wp:posOffset>
                </wp:positionH>
                <wp:positionV relativeFrom="paragraph">
                  <wp:posOffset>184785</wp:posOffset>
                </wp:positionV>
                <wp:extent cx="4489450" cy="1404620"/>
                <wp:effectExtent l="0" t="0" r="25400" b="14605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"time":</w:t>
                            </w:r>
                            <w:ins w:id="0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del w:id="1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 w:rsidRPr="00F63169">
                              <w:rPr>
                                <w:b/>
                              </w:rPr>
                              <w:t>06.11.2023 14:35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"branch":"master",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"commitId":"87494a7825295f36200a02e1206a16717a5bda3e",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"version":"1.0.0-SNAPSHOT"</w:t>
                            </w:r>
                          </w:p>
                          <w:p w:rsidR="00B41F0D" w:rsidRPr="00F63169" w:rsidRDefault="00B41F0D" w:rsidP="00EE53A6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54.65pt;margin-top:14.55pt;width:353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">
                <v:textbox style="mso-fit-shape-to-text:t">
                  <w:txbxContent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"time":</w:t>
                      </w:r>
                      <w:ins w:id="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del w:id="3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 w:rsidRPr="00F63169">
                        <w:rPr>
                          <w:b/>
                        </w:rPr>
                        <w:t>06.11.2023 14:35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 w:rsidRPr="00F63169">
                        <w:rPr>
                          <w:b/>
                        </w:rPr>
                        <w:t>branch</w:t>
                      </w:r>
                      <w:proofErr w:type="spellEnd"/>
                      <w:r w:rsidRPr="00F63169">
                        <w:rPr>
                          <w:b/>
                        </w:rPr>
                        <w:t>":"</w:t>
                      </w:r>
                      <w:proofErr w:type="spellStart"/>
                      <w:r w:rsidRPr="00F63169">
                        <w:rPr>
                          <w:b/>
                        </w:rPr>
                        <w:t>master</w:t>
                      </w:r>
                      <w:proofErr w:type="spellEnd"/>
                      <w:r w:rsidRPr="00F63169">
                        <w:rPr>
                          <w:b/>
                        </w:rPr>
                        <w:t>",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"commitId":"87494a7825295f36200a02e1206a16717a5bda3e",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"version":"1.0.0-SNAPSHOT"</w:t>
                      </w:r>
                    </w:p>
                    <w:p w:rsidR="00B41F0D" w:rsidRPr="00F63169" w:rsidRDefault="00B41F0D" w:rsidP="00EE53A6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E53A6" w:rsidRDefault="00EE53A6" w:rsidP="00E70867"/>
    <w:p w:rsidR="00EE53A6" w:rsidRPr="00EE53A6" w:rsidRDefault="00EE53A6" w:rsidP="00E70867">
      <w:pPr>
        <w:rPr>
          <w:lang w:val="en-US"/>
        </w:rPr>
      </w:pPr>
    </w:p>
    <w:p w:rsidR="003854D6" w:rsidRDefault="003854D6" w:rsidP="00E70867"/>
    <w:p w:rsidR="003854D6" w:rsidRDefault="003854D6" w:rsidP="00E70867"/>
    <w:p w:rsidR="003854D6" w:rsidRDefault="003854D6" w:rsidP="00E70867"/>
    <w:p w:rsidR="001979EB" w:rsidRDefault="001979EB" w:rsidP="00E70867"/>
    <w:p w:rsidR="001979EB" w:rsidRDefault="001979EB" w:rsidP="00E70867"/>
    <w:p w:rsidR="00186BFF" w:rsidRDefault="00186BFF" w:rsidP="00E70867"/>
    <w:p w:rsidR="00186BFF" w:rsidRPr="00DA6782" w:rsidRDefault="00231400" w:rsidP="00E70867">
      <w:pPr>
        <w:rPr>
          <w:lang w:val="en-US"/>
        </w:rPr>
      </w:pPr>
      <w:r>
        <w:t xml:space="preserve">NOT: Build sırasında üretilen </w:t>
      </w:r>
      <w:r w:rsidRPr="00231400">
        <w:rPr>
          <w:b/>
        </w:rPr>
        <w:t>“build-info.properties”</w:t>
      </w:r>
      <w:r>
        <w:t xml:space="preserve"> ve </w:t>
      </w:r>
      <w:r w:rsidRPr="00231400">
        <w:rPr>
          <w:b/>
        </w:rPr>
        <w:t>“git.properties”</w:t>
      </w:r>
      <w:r>
        <w:t xml:space="preserve"> dosyaları kullanılabilir</w:t>
      </w:r>
      <w:r w:rsidR="00793039">
        <w:t>.</w:t>
      </w:r>
    </w:p>
    <w:p w:rsidR="00231400" w:rsidRDefault="00231400">
      <w:r>
        <w:br w:type="page"/>
      </w:r>
    </w:p>
    <w:p w:rsidR="000173A0" w:rsidRDefault="000173A0" w:rsidP="00517F3F">
      <w:pPr>
        <w:pStyle w:val="Balk2"/>
      </w:pPr>
      <w:r>
        <w:rPr>
          <w:lang w:val="en-US"/>
        </w:rPr>
        <w:lastRenderedPageBreak/>
        <w:t>G</w:t>
      </w:r>
      <w:r w:rsidR="007C3C2E">
        <w:t>örev #16</w:t>
      </w:r>
      <w:r w:rsidR="004C4F57">
        <w:t xml:space="preserve"> REST İstekleri Loglama</w:t>
      </w:r>
    </w:p>
    <w:p w:rsidR="000173A0" w:rsidRDefault="000173A0" w:rsidP="000173A0">
      <w:r>
        <w:t xml:space="preserve">İstemcilerden gelen tüm http REST API istekleri </w:t>
      </w:r>
      <w:r w:rsidRPr="00DC5A35">
        <w:rPr>
          <w:b/>
        </w:rPr>
        <w:t>“\log\access.log”</w:t>
      </w:r>
      <w:r>
        <w:t xml:space="preserve"> dosyasına aşağıdaki şekilde loglanacak:</w:t>
      </w:r>
    </w:p>
    <w:p w:rsidR="000173A0" w:rsidRPr="006B04C0" w:rsidRDefault="000173A0" w:rsidP="000173A0">
      <w:pPr>
        <w:jc w:val="center"/>
        <w:rPr>
          <w:b/>
        </w:rPr>
      </w:pPr>
      <w:r w:rsidRPr="006B04C0">
        <w:rPr>
          <w:b/>
        </w:rPr>
        <w:t>&lt;TIMESTAMP&gt; &lt;CLIENT-IP&gt; HTTP &lt;METHOD&gt; &lt;URI&gt;?&lt;query&gt;</w:t>
      </w:r>
    </w:p>
    <w:p w:rsidR="000173A0" w:rsidRDefault="000173A0" w:rsidP="000173A0">
      <w:r>
        <w:t>Örneğin:</w:t>
      </w:r>
    </w:p>
    <w:p w:rsidR="000173A0" w:rsidRPr="006B04C0" w:rsidRDefault="000173A0" w:rsidP="000173A0">
      <w:pPr>
        <w:ind w:firstLine="708"/>
        <w:rPr>
          <w:b/>
          <w:lang w:val="en-US"/>
        </w:rPr>
      </w:pPr>
      <w:r w:rsidRPr="006B04C0">
        <w:rPr>
          <w:b/>
        </w:rPr>
        <w:t>04-09-2023 14:22:55 192.168.1.100 HTTP GET /api/devices?page=1</w:t>
      </w:r>
      <w:r w:rsidRPr="006B04C0">
        <w:rPr>
          <w:b/>
          <w:lang w:val="en-US"/>
        </w:rPr>
        <w:t>&amp;size=10</w:t>
      </w:r>
    </w:p>
    <w:p w:rsidR="000173A0" w:rsidRDefault="000173A0" w:rsidP="00E70867"/>
    <w:p w:rsidR="00B63759" w:rsidRDefault="00B63759" w:rsidP="00E70867"/>
    <w:p w:rsidR="00B63759" w:rsidRDefault="00B63759" w:rsidP="00B63759">
      <w:pPr>
        <w:pStyle w:val="Balk2"/>
      </w:pPr>
      <w:r>
        <w:rPr>
          <w:lang w:val="en-US"/>
        </w:rPr>
        <w:t>G</w:t>
      </w:r>
      <w:r>
        <w:t>örev #17</w:t>
      </w:r>
      <w:r w:rsidR="004C4F57">
        <w:t xml:space="preserve"> REST Bir Varlığın Tek Değerini Çekme</w:t>
      </w:r>
    </w:p>
    <w:p w:rsidR="00B63759" w:rsidRDefault="00B63759" w:rsidP="00B83A5D">
      <w:r>
        <w:t xml:space="preserve">Uygulamaya, </w:t>
      </w:r>
      <w:r w:rsidR="00467F9D">
        <w:t>bir</w:t>
      </w:r>
      <w:r>
        <w:t xml:space="preserve"> domain varlığının  tek bir değerini (instance) dönen aşağıdaki REST end-pointleri eklenecek:</w:t>
      </w:r>
    </w:p>
    <w:p w:rsidR="002403CE" w:rsidRPr="002403CE" w:rsidRDefault="002403CE" w:rsidP="002403CE">
      <w:pPr>
        <w:ind w:left="2124"/>
        <w:rPr>
          <w:b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i/users/</w:t>
      </w:r>
      <w:r w:rsidRPr="002403CE">
        <w:rPr>
          <w:b/>
        </w:rPr>
        <w:t>{id}</w:t>
      </w:r>
    </w:p>
    <w:p w:rsidR="00B63759" w:rsidRPr="002403CE" w:rsidRDefault="00B63759" w:rsidP="00B63759">
      <w:pPr>
        <w:ind w:left="2124"/>
        <w:rPr>
          <w:b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i/devices/</w:t>
      </w:r>
      <w:r w:rsidRPr="002403CE">
        <w:rPr>
          <w:b/>
        </w:rPr>
        <w:t>{id}</w:t>
      </w:r>
    </w:p>
    <w:p w:rsidR="00B63759" w:rsidRPr="002403CE" w:rsidRDefault="00B63759" w:rsidP="00B63759">
      <w:pPr>
        <w:ind w:left="2124"/>
        <w:rPr>
          <w:b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i/groups/</w:t>
      </w:r>
      <w:r w:rsidRPr="002403CE">
        <w:rPr>
          <w:b/>
        </w:rPr>
        <w:t>{id}</w:t>
      </w:r>
    </w:p>
    <w:p w:rsidR="007947F1" w:rsidRPr="002403CE" w:rsidRDefault="007947F1" w:rsidP="007947F1">
      <w:pPr>
        <w:ind w:left="2124"/>
        <w:rPr>
          <w:b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i/location</w:t>
      </w:r>
      <w:r w:rsidR="002403CE">
        <w:rPr>
          <w:b/>
          <w:lang w:val="en-US"/>
        </w:rPr>
        <w:t>s</w:t>
      </w:r>
      <w:r w:rsidRPr="002403CE">
        <w:rPr>
          <w:b/>
          <w:lang w:val="en-US"/>
        </w:rPr>
        <w:t>/</w:t>
      </w:r>
      <w:r w:rsidRPr="002403CE">
        <w:rPr>
          <w:b/>
        </w:rPr>
        <w:t>{id}</w:t>
      </w:r>
    </w:p>
    <w:p w:rsidR="00B63759" w:rsidRDefault="002403CE" w:rsidP="00B63759">
      <w:r>
        <w:t>Örneğin:</w:t>
      </w:r>
    </w:p>
    <w:p w:rsidR="002403CE" w:rsidRDefault="002403CE" w:rsidP="002403CE">
      <w:pPr>
        <w:ind w:left="2124"/>
        <w:rPr>
          <w:lang w:val="en-US"/>
        </w:rPr>
      </w:pPr>
      <w:r w:rsidRPr="002403CE">
        <w:rPr>
          <w:b/>
        </w:rPr>
        <w:t>HTTP GET  /ap</w:t>
      </w:r>
      <w:r w:rsidRPr="002403CE">
        <w:rPr>
          <w:b/>
          <w:lang w:val="en-US"/>
        </w:rPr>
        <w:t>i/devices/1</w:t>
      </w:r>
      <w:r>
        <w:rPr>
          <w:lang w:val="en-US"/>
        </w:rPr>
        <w:tab/>
      </w:r>
      <w:r>
        <w:rPr>
          <w:lang w:val="en-US"/>
        </w:rPr>
        <w:tab/>
        <w:t>//1 id li cihazı döner</w:t>
      </w:r>
    </w:p>
    <w:p w:rsidR="00A97C96" w:rsidRDefault="00A97C96" w:rsidP="00A97C96">
      <w:pPr>
        <w:ind w:left="2124"/>
      </w:pPr>
      <w:r w:rsidRPr="002403CE">
        <w:rPr>
          <w:b/>
        </w:rPr>
        <w:t>HTTP GET  /ap</w:t>
      </w:r>
      <w:r w:rsidRPr="002403CE">
        <w:rPr>
          <w:b/>
          <w:lang w:val="en-US"/>
        </w:rPr>
        <w:t>i/</w:t>
      </w:r>
      <w:r>
        <w:rPr>
          <w:b/>
          <w:lang w:val="en-US"/>
        </w:rPr>
        <w:t>groups/5</w:t>
      </w:r>
      <w:r>
        <w:rPr>
          <w:lang w:val="en-US"/>
        </w:rPr>
        <w:tab/>
      </w:r>
      <w:r>
        <w:rPr>
          <w:lang w:val="en-US"/>
        </w:rPr>
        <w:tab/>
        <w:t>//5 id li grubu döner</w:t>
      </w:r>
    </w:p>
    <w:p w:rsidR="00A97C96" w:rsidRDefault="00A97C96" w:rsidP="002403CE">
      <w:pPr>
        <w:ind w:left="2124"/>
      </w:pPr>
    </w:p>
    <w:p w:rsidR="002403CE" w:rsidRDefault="002403CE" w:rsidP="00B63759"/>
    <w:p w:rsidR="00B63759" w:rsidRDefault="00B83A5D" w:rsidP="00B83A5D">
      <w:r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 w:rsidR="00B5797E">
        <w:t xml:space="preserve"> sınıfları içerisinde</w:t>
      </w:r>
      <w:r>
        <w:t xml:space="preserve"> yapılacak.</w:t>
      </w:r>
    </w:p>
    <w:p w:rsidR="002403CE" w:rsidRDefault="002403CE">
      <w:r>
        <w:br w:type="page"/>
      </w:r>
    </w:p>
    <w:p w:rsidR="002403CE" w:rsidRDefault="002403CE" w:rsidP="005C6098">
      <w:pPr>
        <w:pStyle w:val="Balk2"/>
      </w:pPr>
      <w:r>
        <w:rPr>
          <w:lang w:val="en-US"/>
        </w:rPr>
        <w:lastRenderedPageBreak/>
        <w:t>G</w:t>
      </w:r>
      <w:r>
        <w:t>örev #18</w:t>
      </w:r>
      <w:r w:rsidR="005C6098">
        <w:t xml:space="preserve"> REST Bir Varlığın Değerlerini Toplu Çekme</w:t>
      </w:r>
    </w:p>
    <w:p w:rsidR="002403CE" w:rsidRDefault="002403CE" w:rsidP="002403CE">
      <w:r>
        <w:t xml:space="preserve">Uygulamaya, bir domain varlığının değerlerini toplu olarak  </w:t>
      </w:r>
      <w:r w:rsidRPr="002403CE">
        <w:rPr>
          <w:b/>
        </w:rPr>
        <w:t>(sayfalı-sıralamalı)</w:t>
      </w:r>
      <w:r>
        <w:t xml:space="preserve"> dönen aşağıdaki REST end-pointleri eklenecek:</w:t>
      </w:r>
    </w:p>
    <w:p w:rsidR="002403CE" w:rsidRDefault="002403CE" w:rsidP="002403CE"/>
    <w:p w:rsidR="002403CE" w:rsidRPr="00CF7597" w:rsidRDefault="002403CE" w:rsidP="00F7273E">
      <w:pPr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i/users?page=&lt;page-no&gt;&amp;size=&lt;page-size&gt;&amp;sort=&lt;sort-attribute&gt;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2403CE" w:rsidRPr="00CF7597" w:rsidRDefault="00F7273E" w:rsidP="00F7273E">
      <w:pPr>
        <w:rPr>
          <w:b/>
          <w:lang w:val="en-US"/>
        </w:rPr>
      </w:pPr>
      <w:r>
        <w:rPr>
          <w:b/>
        </w:rPr>
        <w:t>H</w:t>
      </w:r>
      <w:r w:rsidR="002403CE" w:rsidRPr="00CF7597">
        <w:rPr>
          <w:b/>
        </w:rPr>
        <w:t>TTP GET  /ap</w:t>
      </w:r>
      <w:r w:rsidR="002403CE" w:rsidRPr="00CF7597">
        <w:rPr>
          <w:b/>
          <w:lang w:val="en-US"/>
        </w:rPr>
        <w:t>i/devices?page=&lt;page-no&gt;&amp;size=&lt;page-size&gt;&amp;sort=&lt;sort-attribute&gt;</w:t>
      </w:r>
      <w:r>
        <w:rPr>
          <w:b/>
          <w:lang w:val="en-US"/>
        </w:rPr>
        <w:t>,&lt;sort-mode&gt;</w:t>
      </w:r>
    </w:p>
    <w:p w:rsidR="009F3239" w:rsidRPr="00CF7597" w:rsidRDefault="00F7273E" w:rsidP="00F7273E">
      <w:pPr>
        <w:rPr>
          <w:b/>
          <w:lang w:val="en-US"/>
        </w:rPr>
      </w:pPr>
      <w:r>
        <w:rPr>
          <w:b/>
        </w:rPr>
        <w:t>H</w:t>
      </w:r>
      <w:r w:rsidR="009F3239" w:rsidRPr="00CF7597">
        <w:rPr>
          <w:b/>
        </w:rPr>
        <w:t>TTP GET  /ap</w:t>
      </w:r>
      <w:r w:rsidR="009F3239" w:rsidRPr="00CF7597">
        <w:rPr>
          <w:b/>
          <w:lang w:val="en-US"/>
        </w:rPr>
        <w:t>i/groups?page=&lt;page-no&gt;&amp;size=&lt;page-size&gt;&amp;sort=&lt;sort-attribute&gt;</w:t>
      </w:r>
      <w:r>
        <w:rPr>
          <w:b/>
          <w:lang w:val="en-US"/>
        </w:rPr>
        <w:t>,&lt;sort-mode&gt;</w:t>
      </w:r>
    </w:p>
    <w:p w:rsidR="00E620DF" w:rsidRPr="00CF7597" w:rsidRDefault="00E620DF" w:rsidP="00F7273E">
      <w:pPr>
        <w:rPr>
          <w:b/>
          <w:lang w:val="en-US"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i/locations?page=&lt;page-no&gt;&amp;size=&lt;page-size&gt;&amp;sort=&lt;sort-attribute&gt;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CF7597" w:rsidRPr="00CF7597" w:rsidRDefault="00CF7597" w:rsidP="00F7273E">
      <w:pPr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i/audits?page=&lt;page-no&gt;&amp;size=&lt;page-size&gt;&amp;sort=&lt;sort-attribute&gt;</w:t>
      </w:r>
      <w:r w:rsidR="00F7273E">
        <w:rPr>
          <w:b/>
          <w:lang w:val="en-US"/>
        </w:rPr>
        <w:t>,&lt;sort-mode&gt;</w:t>
      </w:r>
    </w:p>
    <w:p w:rsidR="00CF7597" w:rsidRDefault="00CF7597" w:rsidP="00E620DF">
      <w:pPr>
        <w:ind w:firstLine="708"/>
      </w:pPr>
    </w:p>
    <w:p w:rsidR="002403CE" w:rsidRDefault="00CF7597" w:rsidP="002403CE">
      <w:r>
        <w:t>Örneğin:</w:t>
      </w:r>
    </w:p>
    <w:p w:rsidR="00CF7597" w:rsidRPr="00CF7597" w:rsidRDefault="00CF7597" w:rsidP="00CF7597">
      <w:pPr>
        <w:ind w:firstLine="708"/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i/users?page=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10</w:t>
      </w:r>
    </w:p>
    <w:p w:rsidR="00CF7597" w:rsidRPr="00CF7597" w:rsidRDefault="00CF7597" w:rsidP="00CF7597">
      <w:pPr>
        <w:ind w:firstLine="708"/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i/devices?page=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5&amp;sort=name</w:t>
      </w:r>
      <w:r w:rsidR="0053309D">
        <w:rPr>
          <w:b/>
          <w:lang w:val="en-US"/>
        </w:rPr>
        <w:t>,asc</w:t>
      </w:r>
    </w:p>
    <w:p w:rsidR="00CF7597" w:rsidRDefault="00CF7597" w:rsidP="00CF7597">
      <w:pPr>
        <w:ind w:firstLine="708"/>
        <w:rPr>
          <w:b/>
          <w:lang w:val="en-US"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i/groups?</w:t>
      </w:r>
      <w:r>
        <w:rPr>
          <w:b/>
          <w:lang w:val="en-US"/>
        </w:rPr>
        <w:t>sort=name,desc</w:t>
      </w:r>
    </w:p>
    <w:p w:rsidR="00A97C96" w:rsidRPr="00CF7597" w:rsidRDefault="00A97C96" w:rsidP="00CF7597">
      <w:pPr>
        <w:ind w:firstLine="708"/>
        <w:rPr>
          <w:b/>
          <w:lang w:val="en-US"/>
        </w:rPr>
      </w:pPr>
    </w:p>
    <w:p w:rsidR="0059537C" w:rsidRDefault="0059537C" w:rsidP="0059537C">
      <w:r>
        <w:t xml:space="preserve">Sayfalama ve sıralama </w:t>
      </w:r>
      <w:r w:rsidRPr="00A97C96">
        <w:rPr>
          <w:b/>
        </w:rPr>
        <w:t>(paging-sorting)</w:t>
      </w:r>
      <w:r>
        <w:t xml:space="preserve"> işlemlerinde aşağıdaki isterler sağlanacak: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 xml:space="preserve">Sayfalama için </w:t>
      </w:r>
      <w:r w:rsidRPr="00A97C96">
        <w:rPr>
          <w:b/>
        </w:rPr>
        <w:t>“page”</w:t>
      </w:r>
      <w:r>
        <w:t xml:space="preserve"> ve </w:t>
      </w:r>
      <w:r w:rsidRPr="00A97C96">
        <w:rPr>
          <w:b/>
        </w:rPr>
        <w:t>“size”</w:t>
      </w:r>
      <w:r>
        <w:t xml:space="preserve"> sorgu(query) parametreleri kullanılacak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>Sayfa (page) no</w:t>
      </w:r>
      <w:r w:rsidR="008D52BA">
        <w:t xml:space="preserve"> </w:t>
      </w:r>
      <w:r w:rsidR="008D52BA" w:rsidRPr="008D52BA">
        <w:rPr>
          <w:b/>
        </w:rPr>
        <w:t>default</w:t>
      </w:r>
      <w:r w:rsidRPr="008D52BA">
        <w:rPr>
          <w:b/>
        </w:rPr>
        <w:t xml:space="preserve"> 0</w:t>
      </w:r>
      <w:r>
        <w:t xml:space="preserve"> olacak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 xml:space="preserve">Sayfa eleman sayısı (size) </w:t>
      </w:r>
      <w:r w:rsidRPr="008D52BA">
        <w:rPr>
          <w:b/>
        </w:rPr>
        <w:t>default 10</w:t>
      </w:r>
      <w:r>
        <w:t xml:space="preserve"> olacak</w:t>
      </w:r>
    </w:p>
    <w:p w:rsidR="0059537C" w:rsidRDefault="0059537C" w:rsidP="0059537C">
      <w:pPr>
        <w:pStyle w:val="ListeParagraf"/>
        <w:numPr>
          <w:ilvl w:val="0"/>
          <w:numId w:val="13"/>
        </w:numPr>
      </w:pPr>
      <w:r>
        <w:t>Sıra</w:t>
      </w:r>
      <w:r w:rsidR="008D52BA">
        <w:t xml:space="preserve">lama default </w:t>
      </w:r>
      <w:r>
        <w:t xml:space="preserve"> </w:t>
      </w:r>
      <w:r w:rsidRPr="00A97C96">
        <w:rPr>
          <w:b/>
        </w:rPr>
        <w:t>“id”</w:t>
      </w:r>
      <w:r>
        <w:t xml:space="preserve"> sütunu üzerinden </w:t>
      </w:r>
      <w:r w:rsidRPr="00287461">
        <w:rPr>
          <w:b/>
        </w:rPr>
        <w:t>ASC</w:t>
      </w:r>
      <w:r>
        <w:t xml:space="preserve"> modda yapılacak </w:t>
      </w:r>
    </w:p>
    <w:p w:rsidR="00A97C96" w:rsidRDefault="00A97C96" w:rsidP="002403CE"/>
    <w:p w:rsidR="002403CE" w:rsidRDefault="002403CE" w:rsidP="002403CE">
      <w:r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>
        <w:t xml:space="preserve"> sınıfları içerisinde yapılacak.</w:t>
      </w:r>
    </w:p>
    <w:p w:rsidR="002403CE" w:rsidRDefault="002403CE" w:rsidP="00B83A5D"/>
    <w:p w:rsidR="0021411D" w:rsidRDefault="0021411D">
      <w:r>
        <w:br w:type="page"/>
      </w:r>
    </w:p>
    <w:p w:rsidR="0021411D" w:rsidRDefault="0021411D" w:rsidP="00D83AB7">
      <w:pPr>
        <w:pStyle w:val="Balk2"/>
      </w:pPr>
      <w:r>
        <w:rPr>
          <w:lang w:val="en-US"/>
        </w:rPr>
        <w:lastRenderedPageBreak/>
        <w:t>G</w:t>
      </w:r>
      <w:r>
        <w:t>örev #20</w:t>
      </w:r>
      <w:r w:rsidR="00D83AB7">
        <w:t xml:space="preserve"> REST Varlık Arama (Text Search)</w:t>
      </w:r>
    </w:p>
    <w:p w:rsidR="0021411D" w:rsidRDefault="0021411D" w:rsidP="0021411D">
      <w:r>
        <w:t>Uygulamaya, bir domain varlığı üzerinde arama (text-search)</w:t>
      </w:r>
      <w:r w:rsidR="003B3EF4">
        <w:t xml:space="preserve"> işlemi</w:t>
      </w:r>
      <w:r>
        <w:t xml:space="preserve"> gerçekleştirip, sonuçları toplu olarak  </w:t>
      </w:r>
      <w:r w:rsidRPr="002403CE">
        <w:rPr>
          <w:b/>
        </w:rPr>
        <w:t>(sayfalı-sıralamalı)</w:t>
      </w:r>
      <w:r>
        <w:t xml:space="preserve"> dönen aşağıdaki REST end-pointleri eklenecek:</w:t>
      </w:r>
    </w:p>
    <w:p w:rsidR="0021411D" w:rsidRDefault="0021411D" w:rsidP="0021411D"/>
    <w:p w:rsidR="0021411D" w:rsidRPr="0021411D" w:rsidRDefault="0021411D" w:rsidP="0021411D">
      <w:pPr>
        <w:rPr>
          <w:b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i/users/search?page=q=&lt;keyword&gt;&amp;&lt;page-no&gt;&amp;size=&lt;page-size&gt;&amp;sort=&lt;sort-attribute&gt;,&lt;sort-mode&gt;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i/devices/ search? q=&lt;keyword&gt;&amp;page=&lt;page-no&gt;&amp;size=&lt;page-size&gt;&amp;sort=&lt;sort-attribute&gt;,&lt;sort-mode&gt;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i/groups/ search? q=&lt;keyword&gt;&amp;page=&lt;page-no&gt;&amp;size=&lt;page-size&gt;&amp;sort=&lt;sort-attribute&gt;,&lt;sort-mode&gt;</w:t>
      </w:r>
    </w:p>
    <w:p w:rsidR="0021411D" w:rsidRPr="0021411D" w:rsidRDefault="0021411D" w:rsidP="0021411D">
      <w:pPr>
        <w:rPr>
          <w:b/>
          <w:lang w:val="en-US"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i/locations/ search? q=&lt;keyword&gt;&amp;page=&lt;page-no&gt;&amp;size=&lt;page-size&gt;&amp;sort=&lt;sort-attribute&gt;,&lt;sort-mode&gt;</w:t>
      </w:r>
    </w:p>
    <w:p w:rsidR="0021411D" w:rsidRPr="0021411D" w:rsidRDefault="0021411D" w:rsidP="0021411D">
      <w:pPr>
        <w:rPr>
          <w:b/>
        </w:rPr>
      </w:pPr>
      <w:r w:rsidRPr="0021411D">
        <w:rPr>
          <w:b/>
        </w:rPr>
        <w:t>HTTP GET  /ap</w:t>
      </w:r>
      <w:r w:rsidRPr="0021411D">
        <w:rPr>
          <w:b/>
          <w:lang w:val="en-US"/>
        </w:rPr>
        <w:t>i/audits/ search? q=&lt;keyword&gt;&amp;page=&lt;page-no&gt;&amp;size=&lt;page-size&gt;&amp;sort=&lt;sort-attribute&gt;,&lt;sort-mode&gt;</w:t>
      </w:r>
      <w:r w:rsidR="006A6C18">
        <w:rPr>
          <w:b/>
          <w:lang w:val="en-US"/>
        </w:rPr>
        <w:t>&amp;start=&lt;epoch-seconds&gt;&amp;end=&lt;epoch-seconds&gt;</w:t>
      </w:r>
    </w:p>
    <w:p w:rsidR="0021411D" w:rsidRDefault="0021411D" w:rsidP="0021411D">
      <w:pPr>
        <w:ind w:firstLine="708"/>
      </w:pPr>
    </w:p>
    <w:p w:rsidR="0021411D" w:rsidRDefault="0021411D" w:rsidP="0021411D">
      <w:r>
        <w:t>Örneğin:</w:t>
      </w:r>
    </w:p>
    <w:p w:rsidR="0021411D" w:rsidRPr="00CF7597" w:rsidRDefault="0021411D" w:rsidP="0021411D">
      <w:pPr>
        <w:ind w:firstLine="708"/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i/users</w:t>
      </w:r>
      <w:r>
        <w:rPr>
          <w:b/>
          <w:lang w:val="en-US"/>
        </w:rPr>
        <w:t>/search</w:t>
      </w:r>
      <w:r w:rsidRPr="00CF7597">
        <w:rPr>
          <w:b/>
          <w:lang w:val="en-US"/>
        </w:rPr>
        <w:t>?</w:t>
      </w:r>
      <w:r>
        <w:rPr>
          <w:b/>
          <w:lang w:val="en-US"/>
        </w:rPr>
        <w:t>q=admin&amp;</w:t>
      </w:r>
      <w:r w:rsidRPr="00CF7597">
        <w:rPr>
          <w:b/>
          <w:lang w:val="en-US"/>
        </w:rPr>
        <w:t>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10</w:t>
      </w:r>
    </w:p>
    <w:p w:rsidR="0021411D" w:rsidRPr="00CF7597" w:rsidRDefault="0021411D" w:rsidP="0021411D">
      <w:pPr>
        <w:ind w:firstLine="708"/>
        <w:rPr>
          <w:b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i/devices</w:t>
      </w:r>
      <w:r>
        <w:rPr>
          <w:b/>
          <w:lang w:val="en-US"/>
        </w:rPr>
        <w:t>/search</w:t>
      </w:r>
      <w:r w:rsidRPr="00CF7597">
        <w:rPr>
          <w:b/>
          <w:lang w:val="en-US"/>
        </w:rPr>
        <w:t>?</w:t>
      </w:r>
      <w:r>
        <w:rPr>
          <w:b/>
          <w:lang w:val="en-US"/>
        </w:rPr>
        <w:t>q=dev1&amp;</w:t>
      </w:r>
      <w:r w:rsidRPr="00CF7597">
        <w:rPr>
          <w:b/>
          <w:lang w:val="en-US"/>
        </w:rPr>
        <w:t>page=</w:t>
      </w:r>
      <w:r>
        <w:rPr>
          <w:b/>
          <w:lang w:val="en-US"/>
        </w:rPr>
        <w:t>0</w:t>
      </w:r>
      <w:r w:rsidRPr="00CF7597">
        <w:rPr>
          <w:b/>
          <w:lang w:val="en-US"/>
        </w:rPr>
        <w:t>&amp;size=</w:t>
      </w:r>
      <w:r>
        <w:rPr>
          <w:b/>
          <w:lang w:val="en-US"/>
        </w:rPr>
        <w:t>5&amp;sort=name,asc</w:t>
      </w:r>
    </w:p>
    <w:p w:rsidR="0021411D" w:rsidRDefault="0021411D" w:rsidP="0021411D">
      <w:pPr>
        <w:ind w:firstLine="708"/>
        <w:rPr>
          <w:b/>
          <w:lang w:val="en-US"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i/groups?</w:t>
      </w:r>
      <w:r>
        <w:rPr>
          <w:b/>
          <w:lang w:val="en-US"/>
        </w:rPr>
        <w:t>q=g2&amp;sort=name,desc</w:t>
      </w:r>
    </w:p>
    <w:p w:rsidR="00600373" w:rsidRDefault="00600373" w:rsidP="00600373">
      <w:pPr>
        <w:ind w:firstLine="708"/>
        <w:rPr>
          <w:b/>
          <w:lang w:val="en-US"/>
        </w:rPr>
      </w:pPr>
      <w:r w:rsidRPr="00CF7597">
        <w:rPr>
          <w:b/>
        </w:rPr>
        <w:t>HTTP GET  /ap</w:t>
      </w:r>
      <w:r w:rsidRPr="00CF7597">
        <w:rPr>
          <w:b/>
          <w:lang w:val="en-US"/>
        </w:rPr>
        <w:t>i/</w:t>
      </w:r>
      <w:r>
        <w:rPr>
          <w:b/>
          <w:lang w:val="en-US"/>
        </w:rPr>
        <w:t>audit</w:t>
      </w:r>
      <w:r w:rsidRPr="00CF7597">
        <w:rPr>
          <w:b/>
          <w:lang w:val="en-US"/>
        </w:rPr>
        <w:t>s?</w:t>
      </w:r>
      <w:r>
        <w:rPr>
          <w:b/>
          <w:lang w:val="en-US"/>
        </w:rPr>
        <w:t>q=abcd</w:t>
      </w:r>
      <w:r w:rsidR="006A6C18">
        <w:rPr>
          <w:b/>
          <w:lang w:val="en-US"/>
        </w:rPr>
        <w:t>&amp;start=1699275</w:t>
      </w:r>
      <w:r w:rsidR="006A6C18" w:rsidRPr="006A6C18">
        <w:rPr>
          <w:b/>
          <w:lang w:val="en-US"/>
        </w:rPr>
        <w:t>235</w:t>
      </w:r>
      <w:r w:rsidR="006A6C18">
        <w:rPr>
          <w:b/>
          <w:lang w:val="en-US"/>
        </w:rPr>
        <w:t>&amp;end=</w:t>
      </w:r>
      <w:r w:rsidR="006A6C18" w:rsidRPr="006A6C18">
        <w:rPr>
          <w:b/>
          <w:lang w:val="en-US"/>
        </w:rPr>
        <w:t>1699276235</w:t>
      </w:r>
    </w:p>
    <w:p w:rsidR="0021411D" w:rsidRDefault="0021411D" w:rsidP="0021411D">
      <w:pPr>
        <w:ind w:firstLine="708"/>
        <w:rPr>
          <w:b/>
          <w:lang w:val="en-US"/>
        </w:rPr>
      </w:pPr>
    </w:p>
    <w:p w:rsidR="003B3EF4" w:rsidRDefault="003B3EF4" w:rsidP="003B3EF4">
      <w:pPr>
        <w:rPr>
          <w:lang w:val="en-US"/>
        </w:rPr>
      </w:pPr>
      <w:r w:rsidRPr="003B3EF4">
        <w:rPr>
          <w:lang w:val="en-US"/>
        </w:rPr>
        <w:t>Arama</w:t>
      </w:r>
      <w:r>
        <w:rPr>
          <w:lang w:val="en-US"/>
        </w:rPr>
        <w:t xml:space="preserve"> (text-search)  işlemi ile ilgili şu isterler sağlanacak: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Aranacak kelime (keyword) için </w:t>
      </w:r>
      <w:r w:rsidRPr="004F5464">
        <w:rPr>
          <w:b/>
        </w:rPr>
        <w:t>“q”</w:t>
      </w:r>
      <w:r>
        <w:t xml:space="preserve"> sorgu (query) paramertesi kullanılacak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Arama, ilgili varlığın tüm String(text) tipi </w:t>
      </w:r>
      <w:r w:rsidR="00A42599">
        <w:t>alanları</w:t>
      </w:r>
      <w:r>
        <w:t xml:space="preserve"> üzerinden </w:t>
      </w:r>
      <w:r w:rsidRPr="004F5464">
        <w:rPr>
          <w:b/>
        </w:rPr>
        <w:t>%keyword%</w:t>
      </w:r>
      <w:r>
        <w:t xml:space="preserve"> </w:t>
      </w:r>
      <w:r w:rsidR="00A42599">
        <w:t xml:space="preserve"> (containing) </w:t>
      </w:r>
      <w:r>
        <w:t>yöntemi ile yapılacak</w:t>
      </w:r>
      <w:r w:rsidR="00A42599">
        <w:t xml:space="preserve">  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Varlığın her bir </w:t>
      </w:r>
      <w:r w:rsidR="004001CE">
        <w:t>alanı</w:t>
      </w:r>
      <w:r>
        <w:t xml:space="preserve"> üzerinde dönen arama sonuçları </w:t>
      </w:r>
      <w:r w:rsidRPr="004F5464">
        <w:rPr>
          <w:b/>
        </w:rPr>
        <w:t>LOGICAL OR</w:t>
      </w:r>
      <w:r>
        <w:t xml:space="preserve"> lanacak</w:t>
      </w:r>
    </w:p>
    <w:p w:rsidR="004F5464" w:rsidRDefault="004F5464" w:rsidP="004F5464">
      <w:pPr>
        <w:pStyle w:val="ListeParagraf"/>
        <w:numPr>
          <w:ilvl w:val="0"/>
          <w:numId w:val="14"/>
        </w:numPr>
      </w:pPr>
      <w:r>
        <w:t xml:space="preserve">Arama </w:t>
      </w:r>
      <w:r w:rsidRPr="00977045">
        <w:rPr>
          <w:b/>
        </w:rPr>
        <w:t>case-insensitive</w:t>
      </w:r>
      <w:r>
        <w:t xml:space="preserve"> olacak</w:t>
      </w:r>
    </w:p>
    <w:p w:rsidR="006A6C18" w:rsidRDefault="006A6C18" w:rsidP="004F5464">
      <w:pPr>
        <w:pStyle w:val="ListeParagraf"/>
        <w:numPr>
          <w:ilvl w:val="0"/>
          <w:numId w:val="14"/>
        </w:numPr>
      </w:pPr>
      <w:r w:rsidRPr="004B4901">
        <w:rPr>
          <w:b/>
        </w:rPr>
        <w:t>Audit</w:t>
      </w:r>
      <w:r>
        <w:t xml:space="preserve"> varlığının aramasında </w:t>
      </w:r>
      <w:r w:rsidRPr="006A6C18">
        <w:rPr>
          <w:b/>
        </w:rPr>
        <w:t>“start”</w:t>
      </w:r>
      <w:r>
        <w:t xml:space="preserve"> ve </w:t>
      </w:r>
      <w:r w:rsidRPr="006A6C18">
        <w:rPr>
          <w:b/>
        </w:rPr>
        <w:t>“end”</w:t>
      </w:r>
      <w:r>
        <w:t xml:space="preserve"> sorgu (query) parametreleri ile zaman aralığı verilebilecek. Bu parametreler değer olarak EPOCH saniye alacak.</w:t>
      </w:r>
    </w:p>
    <w:p w:rsidR="004F5464" w:rsidRPr="003B3EF4" w:rsidRDefault="004F5464" w:rsidP="004F5464">
      <w:pPr>
        <w:pStyle w:val="ListeParagraf"/>
      </w:pPr>
    </w:p>
    <w:p w:rsidR="00443AED" w:rsidRDefault="00443AED" w:rsidP="00443AED">
      <w:r>
        <w:t xml:space="preserve">Sayfalama ve sıralama </w:t>
      </w:r>
      <w:r w:rsidRPr="00A97C96">
        <w:rPr>
          <w:b/>
        </w:rPr>
        <w:t>(paging-sorting)</w:t>
      </w:r>
      <w:r>
        <w:t xml:space="preserve"> işlemlerinde aşağıdaki isterler sağlanacak: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Sayfalama için </w:t>
      </w:r>
      <w:r w:rsidRPr="00A97C96">
        <w:rPr>
          <w:b/>
        </w:rPr>
        <w:t>“page”</w:t>
      </w:r>
      <w:r>
        <w:t xml:space="preserve"> ve </w:t>
      </w:r>
      <w:r w:rsidRPr="00A97C96">
        <w:rPr>
          <w:b/>
        </w:rPr>
        <w:t>“size”</w:t>
      </w:r>
      <w:r>
        <w:t xml:space="preserve"> sorgu(query) parametreleri kullanılacak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Sayfa (page) no </w:t>
      </w:r>
      <w:r w:rsidRPr="008D52BA">
        <w:rPr>
          <w:b/>
        </w:rPr>
        <w:t>default 0</w:t>
      </w:r>
      <w:r>
        <w:t xml:space="preserve"> olacak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Sayfa eleman sayısı (size) </w:t>
      </w:r>
      <w:r w:rsidRPr="008D52BA">
        <w:rPr>
          <w:b/>
        </w:rPr>
        <w:t>default 10</w:t>
      </w:r>
      <w:r>
        <w:t xml:space="preserve"> olacak</w:t>
      </w:r>
    </w:p>
    <w:p w:rsidR="00443AED" w:rsidRDefault="00443AED" w:rsidP="00443AED">
      <w:pPr>
        <w:pStyle w:val="ListeParagraf"/>
        <w:numPr>
          <w:ilvl w:val="0"/>
          <w:numId w:val="13"/>
        </w:numPr>
      </w:pPr>
      <w:r>
        <w:t xml:space="preserve">Sıralama default  </w:t>
      </w:r>
      <w:r w:rsidRPr="00A97C96">
        <w:rPr>
          <w:b/>
        </w:rPr>
        <w:t>“id”</w:t>
      </w:r>
      <w:r>
        <w:t xml:space="preserve"> sütunu üzerinden </w:t>
      </w:r>
      <w:r w:rsidRPr="00287461">
        <w:rPr>
          <w:b/>
        </w:rPr>
        <w:t>ASC</w:t>
      </w:r>
      <w:r>
        <w:t xml:space="preserve"> modda yapılacak </w:t>
      </w:r>
    </w:p>
    <w:p w:rsidR="0021411D" w:rsidRDefault="0021411D" w:rsidP="00443AED">
      <w:pPr>
        <w:pStyle w:val="ListeParagraf"/>
      </w:pPr>
    </w:p>
    <w:p w:rsidR="0021411D" w:rsidRDefault="0021411D" w:rsidP="0021411D"/>
    <w:p w:rsidR="0021411D" w:rsidRDefault="0021411D" w:rsidP="0021411D">
      <w:r>
        <w:lastRenderedPageBreak/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>
        <w:t xml:space="preserve"> sınıfları içerisinde yapılacak.</w:t>
      </w:r>
    </w:p>
    <w:p w:rsidR="00424402" w:rsidRDefault="00424402" w:rsidP="0021411D"/>
    <w:p w:rsidR="0095010E" w:rsidRDefault="0095010E" w:rsidP="00424402">
      <w:pPr>
        <w:pStyle w:val="Balk2"/>
      </w:pPr>
      <w:r>
        <w:rPr>
          <w:lang w:val="en-US"/>
        </w:rPr>
        <w:t>G</w:t>
      </w:r>
      <w:r>
        <w:t>örev #21</w:t>
      </w:r>
      <w:r w:rsidR="00424402">
        <w:t xml:space="preserve"> REST Varlık Değeri Silme</w:t>
      </w:r>
    </w:p>
    <w:p w:rsidR="0095010E" w:rsidRDefault="0095010E" w:rsidP="0095010E">
      <w:r>
        <w:t xml:space="preserve">Uygulamaya, </w:t>
      </w:r>
      <w:r w:rsidR="00F31A8A">
        <w:t>bir</w:t>
      </w:r>
      <w:r>
        <w:t xml:space="preserve"> domain varlığının  tek bir değerini (instance) silen aşağıdaki REST end-pointleri eklenecek: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i/users/</w:t>
      </w:r>
      <w:r w:rsidRPr="002403CE">
        <w:rPr>
          <w:b/>
        </w:rPr>
        <w:t>{id}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</w:t>
      </w:r>
      <w:r w:rsidRPr="002403CE">
        <w:rPr>
          <w:b/>
        </w:rPr>
        <w:t>{id}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i/groups/</w:t>
      </w:r>
      <w:r w:rsidRPr="002403CE">
        <w:rPr>
          <w:b/>
        </w:rPr>
        <w:t>{id}</w:t>
      </w:r>
    </w:p>
    <w:p w:rsidR="0095010E" w:rsidRPr="002403CE" w:rsidRDefault="0095010E" w:rsidP="0095010E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i/location</w:t>
      </w:r>
      <w:r>
        <w:rPr>
          <w:b/>
          <w:lang w:val="en-US"/>
        </w:rPr>
        <w:t>s</w:t>
      </w:r>
      <w:r w:rsidRPr="002403CE">
        <w:rPr>
          <w:b/>
          <w:lang w:val="en-US"/>
        </w:rPr>
        <w:t>/</w:t>
      </w:r>
      <w:r w:rsidRPr="002403CE">
        <w:rPr>
          <w:b/>
        </w:rPr>
        <w:t>{id}</w:t>
      </w:r>
    </w:p>
    <w:p w:rsidR="0095010E" w:rsidRDefault="0095010E" w:rsidP="0095010E">
      <w:r>
        <w:t>Örneğin:</w:t>
      </w:r>
    </w:p>
    <w:p w:rsidR="0095010E" w:rsidRDefault="0095010E" w:rsidP="0095010E">
      <w:pPr>
        <w:ind w:left="2124"/>
        <w:rPr>
          <w:lang w:val="en-US"/>
        </w:rPr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i/devices/1</w:t>
      </w:r>
      <w:r w:rsidR="00877EC4">
        <w:rPr>
          <w:lang w:val="en-US"/>
        </w:rPr>
        <w:tab/>
      </w:r>
      <w:r w:rsidR="00877EC4">
        <w:rPr>
          <w:lang w:val="en-US"/>
        </w:rPr>
        <w:tab/>
        <w:t>//1 id li cihazı siler</w:t>
      </w:r>
    </w:p>
    <w:p w:rsidR="0095010E" w:rsidRDefault="0095010E" w:rsidP="0095010E">
      <w:pPr>
        <w:ind w:left="2124"/>
      </w:pPr>
      <w:r w:rsidRPr="002403CE">
        <w:rPr>
          <w:b/>
        </w:rPr>
        <w:t xml:space="preserve">HTTP </w:t>
      </w:r>
      <w:r>
        <w:rPr>
          <w:b/>
        </w:rPr>
        <w:t>DELETE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</w:t>
      </w:r>
      <w:r>
        <w:rPr>
          <w:b/>
          <w:lang w:val="en-US"/>
        </w:rPr>
        <w:t>groups/5</w:t>
      </w:r>
      <w:r>
        <w:rPr>
          <w:lang w:val="en-US"/>
        </w:rPr>
        <w:tab/>
      </w:r>
      <w:r>
        <w:rPr>
          <w:lang w:val="en-US"/>
        </w:rPr>
        <w:tab/>
        <w:t xml:space="preserve">//5 id li grubu </w:t>
      </w:r>
      <w:r w:rsidR="00877EC4">
        <w:rPr>
          <w:lang w:val="en-US"/>
        </w:rPr>
        <w:t>siler</w:t>
      </w:r>
    </w:p>
    <w:p w:rsidR="0095010E" w:rsidRDefault="0095010E" w:rsidP="0095010E">
      <w:pPr>
        <w:ind w:left="2124"/>
      </w:pPr>
    </w:p>
    <w:p w:rsidR="0095010E" w:rsidRDefault="0095010E" w:rsidP="0095010E"/>
    <w:p w:rsidR="0095010E" w:rsidRDefault="0095010E" w:rsidP="0095010E">
      <w:r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>
        <w:t xml:space="preserve"> sınıfları içerisinde yapılacak.</w:t>
      </w:r>
    </w:p>
    <w:p w:rsidR="00877EC4" w:rsidRDefault="00877EC4" w:rsidP="0021411D"/>
    <w:p w:rsidR="0021411D" w:rsidRDefault="00877EC4" w:rsidP="0021411D">
      <w:r>
        <w:t>Varlık silme işlemleri ile ilgili aşağıdaki isterler sağlanacaktır:</w:t>
      </w:r>
    </w:p>
    <w:p w:rsidR="00DA6782" w:rsidRDefault="00DA6782" w:rsidP="00877EC4">
      <w:pPr>
        <w:pStyle w:val="ListeParagraf"/>
        <w:numPr>
          <w:ilvl w:val="0"/>
          <w:numId w:val="15"/>
        </w:numPr>
      </w:pPr>
      <w:r>
        <w:t>İlgili veritabanı kaydı fiziksel olarak silinecek (DELETION MARK yöntemi değil)</w:t>
      </w:r>
    </w:p>
    <w:p w:rsidR="00877EC4" w:rsidRDefault="00877EC4" w:rsidP="00877EC4">
      <w:pPr>
        <w:pStyle w:val="ListeParagraf"/>
        <w:numPr>
          <w:ilvl w:val="0"/>
          <w:numId w:val="15"/>
        </w:numPr>
      </w:pPr>
      <w:r>
        <w:t>İçerisinde en az bir cihaz olan bir grup silinemez</w:t>
      </w:r>
    </w:p>
    <w:p w:rsidR="00877EC4" w:rsidRDefault="003042E2" w:rsidP="00877EC4">
      <w:pPr>
        <w:pStyle w:val="ListeParagraf"/>
        <w:numPr>
          <w:ilvl w:val="0"/>
          <w:numId w:val="15"/>
        </w:numPr>
      </w:pPr>
      <w:r>
        <w:t>En az bir cihaz ile</w:t>
      </w:r>
      <w:r w:rsidR="00877EC4">
        <w:t xml:space="preserve"> ilişkili olan bir lokasyon silinemez</w:t>
      </w:r>
    </w:p>
    <w:p w:rsidR="00877EC4" w:rsidRPr="00D51B5D" w:rsidRDefault="00877EC4" w:rsidP="00877EC4">
      <w:pPr>
        <w:pStyle w:val="ListeParagraf"/>
        <w:numPr>
          <w:ilvl w:val="0"/>
          <w:numId w:val="15"/>
        </w:numPr>
        <w:rPr>
          <w:i/>
        </w:rPr>
      </w:pPr>
      <w:r>
        <w:t xml:space="preserve">Bir kullanıcı (User) silindiğinde, o kullanıcı ile ilgili tüm </w:t>
      </w:r>
      <w:r w:rsidRPr="00EA4A55">
        <w:rPr>
          <w:b/>
        </w:rPr>
        <w:t>Audit</w:t>
      </w:r>
      <w:r>
        <w:t xml:space="preserve"> varlıkları</w:t>
      </w:r>
      <w:r w:rsidR="003042E2">
        <w:t xml:space="preserve"> (işlem logları)</w:t>
      </w:r>
      <w:r>
        <w:t xml:space="preserve"> otomatik olarak silinir. </w:t>
      </w:r>
      <w:r w:rsidRPr="00D51B5D">
        <w:rPr>
          <w:i/>
        </w:rPr>
        <w:t>(Silme işlemi, foreign key ilişkileri üzerinden, JPA\Hibernate veya doğrudan veritabanı tarafında</w:t>
      </w:r>
      <w:r w:rsidR="002D51A4">
        <w:rPr>
          <w:i/>
        </w:rPr>
        <w:t>n</w:t>
      </w:r>
      <w:r w:rsidRPr="00D51B5D">
        <w:rPr>
          <w:i/>
        </w:rPr>
        <w:t xml:space="preserve"> </w:t>
      </w:r>
      <w:r w:rsidR="002D51A4">
        <w:rPr>
          <w:i/>
        </w:rPr>
        <w:t xml:space="preserve">otomatik </w:t>
      </w:r>
      <w:r w:rsidRPr="00D51B5D">
        <w:rPr>
          <w:i/>
        </w:rPr>
        <w:t>yapılacak)</w:t>
      </w:r>
    </w:p>
    <w:p w:rsidR="00B83A5D" w:rsidRDefault="00B83A5D" w:rsidP="00B63759"/>
    <w:p w:rsidR="00B63759" w:rsidRDefault="00B63759" w:rsidP="00B63759">
      <w:pPr>
        <w:rPr>
          <w:lang w:val="en-US"/>
        </w:rPr>
      </w:pPr>
    </w:p>
    <w:p w:rsidR="00B63759" w:rsidRPr="00B63759" w:rsidRDefault="00B63759" w:rsidP="00B63759">
      <w:pPr>
        <w:rPr>
          <w:lang w:val="en-US"/>
        </w:rPr>
      </w:pPr>
    </w:p>
    <w:p w:rsidR="00CA4EBC" w:rsidRDefault="00B63759" w:rsidP="00B63759">
      <w:r>
        <w:tab/>
      </w:r>
    </w:p>
    <w:p w:rsidR="00CA4EBC" w:rsidRDefault="00CA4EBC" w:rsidP="00CA4EBC">
      <w:r>
        <w:br w:type="page"/>
      </w:r>
    </w:p>
    <w:p w:rsidR="00CA4EBC" w:rsidRDefault="00CA4EBC" w:rsidP="00C97732">
      <w:pPr>
        <w:pStyle w:val="Balk2"/>
      </w:pPr>
      <w:r>
        <w:rPr>
          <w:lang w:val="en-US"/>
        </w:rPr>
        <w:lastRenderedPageBreak/>
        <w:t>G</w:t>
      </w:r>
      <w:r>
        <w:t>örev #22</w:t>
      </w:r>
      <w:r w:rsidR="00C97732">
        <w:t xml:space="preserve"> REST Varlığın Bir Alanını (Attribute) Değiştirme</w:t>
      </w:r>
    </w:p>
    <w:p w:rsidR="00CA4EBC" w:rsidRDefault="00CA4EBC" w:rsidP="00CA4EBC">
      <w:r>
        <w:t>Uygulamaya, bir c</w:t>
      </w:r>
      <w:r w:rsidR="00C12901">
        <w:t xml:space="preserve">ihazın </w:t>
      </w:r>
      <w:r w:rsidR="0069699E">
        <w:t>(yalnızca )</w:t>
      </w:r>
      <w:r w:rsidR="00C12901">
        <w:t>adını</w:t>
      </w:r>
      <w:r>
        <w:t xml:space="preserve"> </w:t>
      </w:r>
      <w:r w:rsidR="00C12901">
        <w:t>değiştiren aşağıdaki REST end-point eklenecek</w:t>
      </w:r>
      <w:r>
        <w:t>:</w:t>
      </w:r>
    </w:p>
    <w:p w:rsidR="009A70D8" w:rsidRDefault="00CA4EBC" w:rsidP="009A70D8">
      <w:pPr>
        <w:ind w:left="2124"/>
        <w:rPr>
          <w:b/>
        </w:rPr>
      </w:pPr>
      <w:r w:rsidRPr="002403CE">
        <w:rPr>
          <w:b/>
        </w:rPr>
        <w:t xml:space="preserve">HTTP </w:t>
      </w:r>
      <w:r w:rsidR="00C12901">
        <w:rPr>
          <w:b/>
        </w:rPr>
        <w:t>PATCH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</w:t>
      </w:r>
      <w:r w:rsidRPr="002403CE">
        <w:rPr>
          <w:b/>
        </w:rPr>
        <w:t>{id}</w:t>
      </w:r>
      <w:r w:rsidR="00C12901">
        <w:rPr>
          <w:b/>
        </w:rPr>
        <w:t>/name</w:t>
      </w:r>
    </w:p>
    <w:p w:rsidR="00F604BA" w:rsidRDefault="00F604BA" w:rsidP="00B63759"/>
    <w:p w:rsidR="00B63759" w:rsidRDefault="00C12901" w:rsidP="00B63759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13E0DC" wp14:editId="6DA61D74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1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2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dev-1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</w:p>
                          <w:p w:rsidR="00B41F0D" w:rsidRPr="00F63169" w:rsidRDefault="00B41F0D" w:rsidP="00C12901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13E0DC" id="_x0000_s1027" type="#_x0000_t202" style="position:absolute;left:0;text-align:left;margin-left:0;margin-top:26.05pt;width:353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">
                <v:textbox style="mso-fit-shape-to-text:t">
                  <w:txbxContent>
                    <w:p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name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5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dev-1</w:t>
                      </w:r>
                      <w:r w:rsidRPr="00F63169">
                        <w:rPr>
                          <w:b/>
                        </w:rPr>
                        <w:t>"</w:t>
                      </w:r>
                    </w:p>
                    <w:p w:rsidR="00B41F0D" w:rsidRPr="00F63169" w:rsidRDefault="00B41F0D" w:rsidP="00C12901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4BA">
        <w:t>HTTP isteği şu şekilde olacak:</w:t>
      </w:r>
    </w:p>
    <w:p w:rsidR="009A70D8" w:rsidRDefault="009A70D8" w:rsidP="00B63759"/>
    <w:p w:rsidR="009A70D8" w:rsidRPr="00B63759" w:rsidRDefault="009A70D8" w:rsidP="00B63759"/>
    <w:p w:rsidR="00C208EE" w:rsidRDefault="00C208EE" w:rsidP="00E70867"/>
    <w:p w:rsidR="00C12901" w:rsidRDefault="00C12901" w:rsidP="00E70867"/>
    <w:p w:rsidR="00C12901" w:rsidRDefault="00C12901" w:rsidP="00E70867"/>
    <w:p w:rsidR="00C12901" w:rsidRDefault="00C12901" w:rsidP="00E70867"/>
    <w:p w:rsidR="00C12901" w:rsidRDefault="009A70D8" w:rsidP="00E70867">
      <w:r>
        <w:t>Örneğin:</w:t>
      </w:r>
    </w:p>
    <w:p w:rsidR="009A70D8" w:rsidRDefault="009A70D8" w:rsidP="009A70D8">
      <w:pPr>
        <w:ind w:left="708"/>
        <w:rPr>
          <w:b/>
        </w:rPr>
      </w:pPr>
      <w:r>
        <w:rPr>
          <w:b/>
        </w:rPr>
        <w:t>H</w:t>
      </w:r>
      <w:r w:rsidRPr="002403CE">
        <w:rPr>
          <w:b/>
        </w:rPr>
        <w:t xml:space="preserve">TTP </w:t>
      </w:r>
      <w:r>
        <w:rPr>
          <w:b/>
        </w:rPr>
        <w:t>PATCH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</w:t>
      </w:r>
      <w:r>
        <w:rPr>
          <w:b/>
        </w:rPr>
        <w:t>1/name</w:t>
      </w:r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 xml:space="preserve">Content-Type: </w:t>
      </w:r>
      <w:r w:rsidRPr="00F63169">
        <w:rPr>
          <w:rFonts w:ascii="Helvetica" w:hAnsi="Helvetica"/>
          <w:b/>
          <w:color w:val="212121"/>
          <w:sz w:val="18"/>
          <w:szCs w:val="18"/>
          <w:shd w:val="clear" w:color="auto" w:fill="FFFFFF"/>
        </w:rPr>
        <w:t>application/json</w:t>
      </w:r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{</w:t>
      </w:r>
    </w:p>
    <w:p w:rsidR="009A70D8" w:rsidRDefault="009A70D8" w:rsidP="009A70D8">
      <w:pPr>
        <w:ind w:left="708"/>
        <w:rPr>
          <w:b/>
        </w:rPr>
      </w:pPr>
      <w:r w:rsidRPr="00F63169">
        <w:rPr>
          <w:b/>
        </w:rPr>
        <w:t xml:space="preserve">  "</w:t>
      </w:r>
      <w:r>
        <w:rPr>
          <w:b/>
        </w:rPr>
        <w:t>name</w:t>
      </w:r>
      <w:r w:rsidRPr="00F63169">
        <w:rPr>
          <w:b/>
        </w:rPr>
        <w:t>":</w:t>
      </w:r>
      <w:ins w:id="3" w:author="Serdar SERPEN (BILGEM)" w:date="2023-11-06T15:45:00Z">
        <w:r>
          <w:rPr>
            <w:b/>
          </w:rPr>
          <w:t xml:space="preserve"> </w:t>
        </w:r>
      </w:ins>
      <w:r w:rsidRPr="00F63169">
        <w:rPr>
          <w:b/>
        </w:rPr>
        <w:t>"</w:t>
      </w:r>
      <w:r>
        <w:rPr>
          <w:b/>
        </w:rPr>
        <w:t>dev-2</w:t>
      </w:r>
      <w:r w:rsidRPr="00F63169">
        <w:rPr>
          <w:b/>
        </w:rPr>
        <w:t>"</w:t>
      </w:r>
    </w:p>
    <w:p w:rsidR="009A70D8" w:rsidRPr="00F63169" w:rsidRDefault="009A70D8" w:rsidP="009A70D8">
      <w:pPr>
        <w:ind w:left="708"/>
        <w:rPr>
          <w:b/>
        </w:rPr>
      </w:pPr>
      <w:r w:rsidRPr="00F63169">
        <w:rPr>
          <w:b/>
        </w:rPr>
        <w:t>}</w:t>
      </w:r>
    </w:p>
    <w:p w:rsidR="009A70D8" w:rsidRDefault="009A70D8" w:rsidP="00E70867">
      <w:pPr>
        <w:rPr>
          <w:b/>
        </w:rPr>
      </w:pPr>
    </w:p>
    <w:p w:rsidR="009A70D8" w:rsidRDefault="009A70D8" w:rsidP="00E70867"/>
    <w:p w:rsidR="007B3FF6" w:rsidRDefault="007B3FF6" w:rsidP="00E70867"/>
    <w:p w:rsidR="00C12901" w:rsidRDefault="00C12901" w:rsidP="007B3FF6">
      <w:r>
        <w:t xml:space="preserve">Yeni cihaz adına, </w:t>
      </w:r>
      <w:r w:rsidRPr="00C12901">
        <w:rPr>
          <w:b/>
        </w:rPr>
        <w:t>Device</w:t>
      </w:r>
      <w:r>
        <w:t xml:space="preserve"> varlığının </w:t>
      </w:r>
      <w:r w:rsidRPr="00C12901">
        <w:rPr>
          <w:b/>
        </w:rPr>
        <w:t>“name”</w:t>
      </w:r>
      <w:r>
        <w:t xml:space="preserve"> adlı alanı üzerindeki tüm validasyonlar </w:t>
      </w:r>
      <w:r w:rsidRPr="009A70D8">
        <w:rPr>
          <w:b/>
        </w:rPr>
        <w:t>(</w:t>
      </w:r>
      <w:r w:rsidR="00D4232E">
        <w:rPr>
          <w:b/>
        </w:rPr>
        <w:t xml:space="preserve">not-blank, </w:t>
      </w:r>
      <w:r w:rsidRPr="009A70D8">
        <w:rPr>
          <w:b/>
        </w:rPr>
        <w:t>max-size, unique vs.)</w:t>
      </w:r>
      <w:r>
        <w:t xml:space="preserve"> uygulanacak</w:t>
      </w:r>
      <w:r w:rsidR="009A70D8">
        <w:t>.</w:t>
      </w:r>
    </w:p>
    <w:p w:rsidR="00F604BA" w:rsidRDefault="00F604BA" w:rsidP="007B3FF6"/>
    <w:p w:rsidR="00F604BA" w:rsidRDefault="00F604BA">
      <w:r>
        <w:br w:type="page"/>
      </w:r>
    </w:p>
    <w:p w:rsidR="00F604BA" w:rsidRDefault="00F604BA" w:rsidP="00392537">
      <w:pPr>
        <w:pStyle w:val="Balk2"/>
      </w:pPr>
      <w:r>
        <w:rPr>
          <w:lang w:val="en-US"/>
        </w:rPr>
        <w:lastRenderedPageBreak/>
        <w:t>G</w:t>
      </w:r>
      <w:r>
        <w:t>örev #23</w:t>
      </w:r>
      <w:r w:rsidR="00392537" w:rsidRPr="00392537">
        <w:t xml:space="preserve"> </w:t>
      </w:r>
      <w:r w:rsidR="00392537">
        <w:t>REST Varlık Güncelleme</w:t>
      </w:r>
    </w:p>
    <w:p w:rsidR="00F604BA" w:rsidRDefault="00F604BA" w:rsidP="00F604BA">
      <w:r>
        <w:t>Uygulamaya, bir cihazın değişebilir tüm alanlarını (</w:t>
      </w:r>
      <w:r w:rsidR="00BD035A">
        <w:t>“</w:t>
      </w:r>
      <w:r w:rsidRPr="00F604BA">
        <w:rPr>
          <w:b/>
        </w:rPr>
        <w:t>id</w:t>
      </w:r>
      <w:r w:rsidR="00BD035A">
        <w:rPr>
          <w:b/>
        </w:rPr>
        <w:t>”</w:t>
      </w:r>
      <w:r>
        <w:t xml:space="preserve"> dışında) bir kerede değiştiren aşağıdaki REST end-point eklenecek:</w:t>
      </w:r>
    </w:p>
    <w:p w:rsidR="00F604BA" w:rsidRDefault="00F604BA" w:rsidP="00F604BA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PUT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i/devices/</w:t>
      </w:r>
      <w:r w:rsidRPr="002403CE">
        <w:rPr>
          <w:b/>
        </w:rPr>
        <w:t>{id}</w:t>
      </w:r>
    </w:p>
    <w:p w:rsidR="00F67FAB" w:rsidRDefault="00F67FAB" w:rsidP="00F604BA">
      <w:pPr>
        <w:ind w:left="2124"/>
        <w:rPr>
          <w:b/>
        </w:rPr>
      </w:pPr>
    </w:p>
    <w:p w:rsidR="00F604BA" w:rsidRDefault="00F67FAB" w:rsidP="00F604BA">
      <w:r>
        <w:t>HTTP isteği şu şekilde olacak:</w:t>
      </w:r>
      <w:r w:rsidR="00F604BA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5B4B75" wp14:editId="706AB845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4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dev-3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serialNo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5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1234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,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ipaddres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6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192.168.1.100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</w:p>
                          <w:p w:rsidR="00B41F0D" w:rsidRDefault="00B41F0D" w:rsidP="00F604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…</w:t>
                            </w:r>
                          </w:p>
                          <w:p w:rsidR="00B41F0D" w:rsidRPr="00F63169" w:rsidRDefault="00B41F0D" w:rsidP="00F604BA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5B4B75" id="_x0000_s1028" type="#_x0000_t202" style="position:absolute;left:0;text-align:left;margin-left:0;margin-top:26.05pt;width:353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">
                <v:textbox style="mso-fit-shape-to-text:t">
                  <w:txbxContent>
                    <w:p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r>
                        <w:rPr>
                          <w:b/>
                        </w:rPr>
                        <w:t>name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dev-3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serialNo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1234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,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ipaddres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192.168.1.100</w:t>
                      </w:r>
                      <w:r w:rsidRPr="00F63169">
                        <w:rPr>
                          <w:b/>
                        </w:rPr>
                        <w:t>"</w:t>
                      </w:r>
                    </w:p>
                    <w:p w:rsidR="00B41F0D" w:rsidRDefault="00B41F0D" w:rsidP="00F604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…</w:t>
                      </w:r>
                    </w:p>
                    <w:p w:rsidR="00B41F0D" w:rsidRPr="00F63169" w:rsidRDefault="00B41F0D" w:rsidP="00F604BA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4BA" w:rsidRDefault="00F604BA" w:rsidP="00F604BA"/>
    <w:p w:rsidR="00F604BA" w:rsidRPr="00B63759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Default="00F604BA" w:rsidP="00F604BA"/>
    <w:p w:rsidR="00F604BA" w:rsidRPr="000C5F1E" w:rsidRDefault="000C5F1E" w:rsidP="00F604BA">
      <w:r w:rsidRPr="000C5F1E">
        <w:rPr>
          <w:lang w:val="en-US"/>
        </w:rPr>
        <w:t>Gelen ver</w:t>
      </w:r>
      <w:r w:rsidRPr="000C5F1E">
        <w:t xml:space="preserve">i içerisindeki </w:t>
      </w:r>
      <w:r>
        <w:t>her bir alana</w:t>
      </w:r>
      <w:r>
        <w:rPr>
          <w:b/>
        </w:rPr>
        <w:t xml:space="preserve">,  Device </w:t>
      </w:r>
      <w:r>
        <w:t>varlığı içerisinde  tüm validasyonlar</w:t>
      </w:r>
      <w:r w:rsidR="00D4232E">
        <w:t xml:space="preserve"> </w:t>
      </w:r>
      <w:r w:rsidR="00D4232E" w:rsidRPr="009A70D8">
        <w:rPr>
          <w:b/>
        </w:rPr>
        <w:t>(</w:t>
      </w:r>
      <w:r w:rsidR="00D4232E">
        <w:rPr>
          <w:b/>
        </w:rPr>
        <w:t xml:space="preserve">not-blank, </w:t>
      </w:r>
      <w:r w:rsidR="00D4232E" w:rsidRPr="009A70D8">
        <w:rPr>
          <w:b/>
        </w:rPr>
        <w:t>max-size, unique vs.)</w:t>
      </w:r>
      <w:r>
        <w:t xml:space="preserve"> uygulanacak.</w:t>
      </w:r>
    </w:p>
    <w:p w:rsidR="00F604BA" w:rsidRDefault="00F604BA" w:rsidP="00F604BA"/>
    <w:p w:rsidR="00F604BA" w:rsidRDefault="00F604BA" w:rsidP="00F604BA"/>
    <w:p w:rsidR="00F604BA" w:rsidRDefault="00F604BA" w:rsidP="007B3FF6"/>
    <w:p w:rsidR="009A70D8" w:rsidRDefault="009A70D8" w:rsidP="007B3FF6"/>
    <w:p w:rsidR="00BD035A" w:rsidRDefault="00BD035A">
      <w:r>
        <w:br w:type="page"/>
      </w:r>
    </w:p>
    <w:p w:rsidR="00BD035A" w:rsidRDefault="00BD035A" w:rsidP="00BD035A">
      <w:pPr>
        <w:pStyle w:val="Balk2"/>
      </w:pPr>
      <w:r>
        <w:rPr>
          <w:lang w:val="en-US"/>
        </w:rPr>
        <w:lastRenderedPageBreak/>
        <w:t>G</w:t>
      </w:r>
      <w:r>
        <w:t>ö</w:t>
      </w:r>
      <w:r w:rsidR="00104033">
        <w:t>rev #24</w:t>
      </w:r>
      <w:r w:rsidR="002D4B57">
        <w:t xml:space="preserve"> REST Eski İşlem Loglarını Silme</w:t>
      </w:r>
    </w:p>
    <w:p w:rsidR="009A70D8" w:rsidRDefault="00BD035A" w:rsidP="00BD035A">
      <w:r>
        <w:t>Uygulamaya, belirli bir zaman</w:t>
      </w:r>
      <w:r w:rsidR="001C2368">
        <w:t>dan eski tüm</w:t>
      </w:r>
      <w:r>
        <w:t xml:space="preserve"> Audit (işlem logu)</w:t>
      </w:r>
      <w:r w:rsidR="001C2368">
        <w:t xml:space="preserve"> kayıtlarını</w:t>
      </w:r>
      <w:r>
        <w:t xml:space="preserve"> toplu silen aşağıdaki REST end-point eklenecek:</w:t>
      </w:r>
    </w:p>
    <w:p w:rsidR="001C2368" w:rsidRDefault="001C2368" w:rsidP="00BD035A"/>
    <w:p w:rsidR="001C2368" w:rsidRDefault="001C2368" w:rsidP="00BD035A">
      <w:pPr>
        <w:rPr>
          <w:b/>
        </w:rPr>
      </w:pPr>
      <w:r>
        <w:tab/>
      </w:r>
      <w:r>
        <w:tab/>
      </w:r>
      <w:r w:rsidRPr="001C2368">
        <w:rPr>
          <w:b/>
        </w:rPr>
        <w:t>HTTP DELETE /api/audits?time=&lt;time&gt;</w:t>
      </w:r>
    </w:p>
    <w:p w:rsidR="001C2368" w:rsidRDefault="001C2368" w:rsidP="00BD035A">
      <w:pPr>
        <w:rPr>
          <w:b/>
        </w:rPr>
      </w:pPr>
    </w:p>
    <w:p w:rsidR="001C2368" w:rsidRDefault="001C2368" w:rsidP="00BD035A">
      <w:r>
        <w:t xml:space="preserve">Eşik zamanı, </w:t>
      </w:r>
      <w:r w:rsidRPr="001C2368">
        <w:rPr>
          <w:b/>
        </w:rPr>
        <w:t>“time”</w:t>
      </w:r>
      <w:r>
        <w:t xml:space="preserve"> adlı sorgu (query)</w:t>
      </w:r>
      <w:r w:rsidR="001368E3">
        <w:t xml:space="preserve"> parametresi </w:t>
      </w:r>
      <w:r w:rsidR="003F063C" w:rsidRPr="00781558">
        <w:rPr>
          <w:b/>
        </w:rPr>
        <w:t>EPOCH saniye</w:t>
      </w:r>
      <w:r w:rsidR="003F063C">
        <w:t xml:space="preserve"> cinsinden</w:t>
      </w:r>
      <w:r w:rsidR="001439D5">
        <w:t xml:space="preserve"> değer</w:t>
      </w:r>
      <w:r w:rsidR="003F063C">
        <w:t xml:space="preserve"> </w:t>
      </w:r>
      <w:r w:rsidR="001439D5">
        <w:t>alacak</w:t>
      </w:r>
      <w:r w:rsidR="003F063C">
        <w:t>.</w:t>
      </w:r>
    </w:p>
    <w:p w:rsidR="003110CC" w:rsidRDefault="003110CC" w:rsidP="00BD035A"/>
    <w:p w:rsidR="003F063C" w:rsidRDefault="003F063C" w:rsidP="00BD035A">
      <w:r>
        <w:t>Örneğin:</w:t>
      </w:r>
    </w:p>
    <w:p w:rsidR="003F063C" w:rsidRDefault="003F063C" w:rsidP="003F063C">
      <w:pPr>
        <w:rPr>
          <w:b/>
        </w:rPr>
      </w:pPr>
      <w:r>
        <w:tab/>
      </w:r>
      <w:r>
        <w:tab/>
      </w:r>
      <w:r w:rsidRPr="001C2368">
        <w:rPr>
          <w:b/>
        </w:rPr>
        <w:t>HTTP DELETE /api/audits?time=</w:t>
      </w:r>
      <w:r w:rsidRPr="003F063C">
        <w:t xml:space="preserve"> </w:t>
      </w:r>
      <w:r w:rsidRPr="003F063C">
        <w:rPr>
          <w:b/>
        </w:rPr>
        <w:t>1699276235</w:t>
      </w:r>
    </w:p>
    <w:p w:rsidR="00506849" w:rsidRDefault="00506849">
      <w:r>
        <w:br w:type="page"/>
      </w:r>
    </w:p>
    <w:p w:rsidR="00506849" w:rsidRDefault="00506849" w:rsidP="00541CD2">
      <w:pPr>
        <w:pStyle w:val="Balk2"/>
      </w:pPr>
      <w:r>
        <w:rPr>
          <w:lang w:val="en-US"/>
        </w:rPr>
        <w:lastRenderedPageBreak/>
        <w:t>G</w:t>
      </w:r>
      <w:r>
        <w:t>ö</w:t>
      </w:r>
      <w:r w:rsidR="009117D8">
        <w:t>rev #25</w:t>
      </w:r>
      <w:r w:rsidR="00541CD2" w:rsidRPr="00541CD2">
        <w:t xml:space="preserve"> </w:t>
      </w:r>
      <w:r w:rsidR="00541CD2">
        <w:t>REST Cihaz</w:t>
      </w:r>
      <w:r w:rsidR="008723E8">
        <w:t>a</w:t>
      </w:r>
      <w:r w:rsidR="00541CD2">
        <w:t xml:space="preserve"> PING Atma</w:t>
      </w:r>
    </w:p>
    <w:p w:rsidR="003F063C" w:rsidRDefault="00506849" w:rsidP="00506849">
      <w:r>
        <w:t>Uygulamaya, bir cihaza, sunucudan  ping (ICMP echo) atılmasını sağlayan aşağıdaki REST end-point eklenecek:</w:t>
      </w:r>
    </w:p>
    <w:p w:rsidR="00506849" w:rsidRDefault="00506849" w:rsidP="00506849"/>
    <w:p w:rsidR="00506849" w:rsidRPr="00872248" w:rsidRDefault="00506849" w:rsidP="00506849">
      <w:pPr>
        <w:rPr>
          <w:b/>
        </w:rPr>
      </w:pPr>
      <w:r>
        <w:tab/>
      </w:r>
      <w:r>
        <w:tab/>
      </w:r>
      <w:r w:rsidRPr="00872248">
        <w:rPr>
          <w:b/>
        </w:rPr>
        <w:t>HTTP POST /api/device/{id}/ping</w:t>
      </w:r>
    </w:p>
    <w:p w:rsidR="00506849" w:rsidRDefault="00506849" w:rsidP="00506849"/>
    <w:p w:rsidR="00506849" w:rsidRDefault="00506849" w:rsidP="00506849">
      <w:r>
        <w:t>HTTP isteği şu şekilde olacak:</w: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3096273" wp14:editId="4A12D23C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ttl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7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&lt;ttl&gt;,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timeout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8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&lt;timeout&gt;,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size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9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&lt;size&gt;</w:t>
                            </w:r>
                          </w:p>
                          <w:p w:rsidR="00B41F0D" w:rsidRDefault="00B41F0D" w:rsidP="0050684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0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&lt;count&gt;</w:t>
                            </w:r>
                          </w:p>
                          <w:p w:rsidR="00B41F0D" w:rsidRPr="00F63169" w:rsidRDefault="00B41F0D" w:rsidP="0050684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096273" id="_x0000_s1029" type="#_x0000_t202" style="position:absolute;left:0;text-align:left;margin-left:0;margin-top:26.05pt;width:353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Fcx8gM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ttl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7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ttl</w:t>
                      </w:r>
                      <w:proofErr w:type="spellEnd"/>
                      <w:r>
                        <w:rPr>
                          <w:b/>
                        </w:rPr>
                        <w:t>&gt;,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timeout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18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timeout</w:t>
                      </w:r>
                      <w:proofErr w:type="spellEnd"/>
                      <w:r>
                        <w:rPr>
                          <w:b/>
                        </w:rPr>
                        <w:t>&gt;,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size</w:t>
                      </w:r>
                      <w:r w:rsidRPr="00F63169">
                        <w:rPr>
                          <w:b/>
                        </w:rPr>
                        <w:t>":</w:t>
                      </w:r>
                      <w:ins w:id="19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&lt;size&gt;</w:t>
                      </w:r>
                    </w:p>
                    <w:p w:rsidR="00B41F0D" w:rsidRDefault="00B41F0D" w:rsidP="0050684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2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&lt;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>
                        <w:rPr>
                          <w:b/>
                        </w:rPr>
                        <w:t>&gt;</w:t>
                      </w:r>
                    </w:p>
                    <w:p w:rsidR="00B41F0D" w:rsidRPr="00F63169" w:rsidRDefault="00B41F0D" w:rsidP="0050684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506849" w:rsidP="00506849"/>
    <w:p w:rsidR="00506849" w:rsidRDefault="00F23171" w:rsidP="00506849">
      <w:r>
        <w:t xml:space="preserve">Sunucuda, Windows </w:t>
      </w:r>
      <w:r w:rsidRPr="00F23171">
        <w:rPr>
          <w:b/>
        </w:rPr>
        <w:t>ping.exe</w:t>
      </w:r>
      <w:r>
        <w:t xml:space="preserve"> prosesi çalıştırılacak.</w:t>
      </w:r>
    </w:p>
    <w:p w:rsidR="00F23171" w:rsidRDefault="00F23171" w:rsidP="00506849">
      <w:r>
        <w:t xml:space="preserve">Windows </w:t>
      </w:r>
      <w:r w:rsidRPr="00F23171">
        <w:rPr>
          <w:b/>
        </w:rPr>
        <w:t>ping.exe</w:t>
      </w:r>
      <w:r>
        <w:rPr>
          <w:b/>
        </w:rPr>
        <w:t xml:space="preserve"> </w:t>
      </w:r>
      <w:r>
        <w:t>prosesinin çıktısı olduğu gibi HTTP cevabı olarak dönülecek:</w:t>
      </w:r>
    </w:p>
    <w:p w:rsidR="00F23171" w:rsidRDefault="000379A3" w:rsidP="00506849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960D135" wp14:editId="5246C08F">
                <wp:simplePos x="0" y="0"/>
                <wp:positionH relativeFrom="column">
                  <wp:posOffset>0</wp:posOffset>
                </wp:positionH>
                <wp:positionV relativeFrom="paragraph">
                  <wp:posOffset>331470</wp:posOffset>
                </wp:positionV>
                <wp:extent cx="4489450" cy="1404620"/>
                <wp:effectExtent l="0" t="0" r="25400" b="14605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Content-Type: text/plain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Pinging 10.40.36.1 with 32 bytes of data: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Reply from 10.40.36.1: bytes=32 time&lt;1ms TTL=255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Ping statistics for 10.40.36.1: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Packets: Sent = 4, Received = 4, Lost = 0 (0% loss),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>Approximate round trip times in milli-seconds:</w:t>
                            </w:r>
                          </w:p>
                          <w:p w:rsidR="00B41F0D" w:rsidRPr="000379A3" w:rsidRDefault="00B41F0D" w:rsidP="000379A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0379A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Minimum = 0ms, Maximum = 0ms, Average = 0ms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0D135" id="_x0000_s1030" type="#_x0000_t202" style="position:absolute;left:0;text-align:left;margin-left:0;margin-top:26.1pt;width:353.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">
                <v:textbox style="mso-fit-shape-to-text:t">
                  <w:txbxContent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>Content-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Type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text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plain</w:t>
                      </w:r>
                      <w:proofErr w:type="spellEnd"/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Pinging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32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of </w:t>
                      </w:r>
                      <w:proofErr w:type="gramStart"/>
                      <w:r w:rsidRPr="000379A3">
                        <w:rPr>
                          <w:b/>
                          <w:sz w:val="20"/>
                          <w:szCs w:val="20"/>
                        </w:rPr>
                        <w:t>data</w:t>
                      </w:r>
                      <w:proofErr w:type="gramEnd"/>
                      <w:r w:rsidRPr="000379A3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Reply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bytes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=32 time&lt;1ms TTL=255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Ping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statistics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10.40.36.1: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Packets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: Sent = 4,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Received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= 4,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Lost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= 0 (0%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loss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),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Approximate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round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trip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times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in milli-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seconds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>:</w:t>
                      </w:r>
                    </w:p>
                    <w:p w:rsidR="00B41F0D" w:rsidRPr="000379A3" w:rsidRDefault="00B41F0D" w:rsidP="000379A3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   Minimum = 0ms, Maximum = 0ms, </w:t>
                      </w:r>
                      <w:proofErr w:type="spellStart"/>
                      <w:r w:rsidRPr="000379A3">
                        <w:rPr>
                          <w:b/>
                          <w:sz w:val="20"/>
                          <w:szCs w:val="20"/>
                        </w:rPr>
                        <w:t>Average</w:t>
                      </w:r>
                      <w:proofErr w:type="spellEnd"/>
                      <w:r w:rsidRPr="000379A3">
                        <w:rPr>
                          <w:b/>
                          <w:sz w:val="20"/>
                          <w:szCs w:val="20"/>
                        </w:rPr>
                        <w:t xml:space="preserve"> = 0ms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79A3" w:rsidRDefault="000379A3" w:rsidP="00506849"/>
    <w:p w:rsidR="000379A3" w:rsidRDefault="000379A3" w:rsidP="00506849"/>
    <w:p w:rsidR="000379A3" w:rsidRDefault="000379A3" w:rsidP="00506849"/>
    <w:p w:rsidR="00F23171" w:rsidRDefault="00F23171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0379A3" w:rsidP="00506849">
      <w:pPr>
        <w:rPr>
          <w:b/>
          <w:sz w:val="20"/>
          <w:szCs w:val="20"/>
        </w:rPr>
      </w:pPr>
    </w:p>
    <w:p w:rsidR="000379A3" w:rsidRDefault="001E2D7C" w:rsidP="002E506E">
      <w:pPr>
        <w:pStyle w:val="Balk2"/>
      </w:pPr>
      <w:r>
        <w:lastRenderedPageBreak/>
        <w:t>Görev #26</w:t>
      </w:r>
      <w:r w:rsidR="002E506E" w:rsidRPr="002E506E">
        <w:t xml:space="preserve"> </w:t>
      </w:r>
      <w:r w:rsidR="002E506E">
        <w:t>REST Varlık Ekleme</w:t>
      </w:r>
    </w:p>
    <w:p w:rsidR="001E2D7C" w:rsidRDefault="001E2D7C" w:rsidP="001E2D7C">
      <w:r>
        <w:t>Uygulamaya, bir domain varlığının  yeni bir değerini (instance) ekleyen aşağıdaki REST end-pointleri eklenecek: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i/users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i/dev</w:t>
      </w:r>
      <w:r>
        <w:rPr>
          <w:b/>
          <w:lang w:val="en-US"/>
        </w:rPr>
        <w:t>ices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i/groups</w:t>
      </w:r>
    </w:p>
    <w:p w:rsidR="001E2D7C" w:rsidRPr="002403CE" w:rsidRDefault="001E2D7C" w:rsidP="001E2D7C">
      <w:pPr>
        <w:ind w:left="2124"/>
        <w:rPr>
          <w:b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i/location</w:t>
      </w:r>
      <w:r>
        <w:rPr>
          <w:b/>
          <w:lang w:val="en-US"/>
        </w:rPr>
        <w:t>s</w:t>
      </w:r>
    </w:p>
    <w:p w:rsidR="001E2D7C" w:rsidRDefault="001E2D7C" w:rsidP="001E2D7C"/>
    <w:p w:rsidR="001E2D7C" w:rsidRDefault="001E2D7C" w:rsidP="001E2D7C">
      <w:r>
        <w:t xml:space="preserve">Her bir REST end-pointinin gerçeklemesi, ilgili varlığın, </w:t>
      </w:r>
      <w:r w:rsidRPr="00B83A5D">
        <w:rPr>
          <w:b/>
        </w:rPr>
        <w:t>XXXController, XXXService ve XXXRepository</w:t>
      </w:r>
      <w:r>
        <w:t xml:space="preserve"> sınıfları içerisinde yapılacak.</w:t>
      </w:r>
    </w:p>
    <w:p w:rsidR="000379A3" w:rsidRDefault="000379A3" w:rsidP="00506849">
      <w:pPr>
        <w:rPr>
          <w:b/>
          <w:sz w:val="20"/>
          <w:szCs w:val="20"/>
        </w:rPr>
      </w:pPr>
    </w:p>
    <w:p w:rsidR="000379A3" w:rsidRPr="002A7918" w:rsidRDefault="001E2D7C" w:rsidP="00506849">
      <w:r w:rsidRPr="002A7918">
        <w:t>HTTP isteği içerisinde, ilgili varlığı, girilmesi gereken tüm alanlarının değerleri taşıyan bir JSON verisi gönderilecek.</w:t>
      </w:r>
    </w:p>
    <w:p w:rsidR="00724BF5" w:rsidRPr="00ED5D74" w:rsidRDefault="00724BF5" w:rsidP="00724BF5">
      <w:r w:rsidRPr="00ED5D74">
        <w:t>Örneğin:</w:t>
      </w:r>
    </w:p>
    <w:p w:rsidR="00724BF5" w:rsidRDefault="00724BF5" w:rsidP="00724BF5">
      <w:pPr>
        <w:rPr>
          <w:sz w:val="20"/>
          <w:szCs w:val="20"/>
        </w:rPr>
      </w:pPr>
    </w:p>
    <w:p w:rsidR="001E2D7C" w:rsidRPr="00724BF5" w:rsidRDefault="001E2D7C" w:rsidP="00724BF5">
      <w:pPr>
        <w:rPr>
          <w:sz w:val="20"/>
          <w:szCs w:val="20"/>
        </w:rPr>
      </w:pPr>
      <w:r w:rsidRPr="002403CE">
        <w:rPr>
          <w:b/>
        </w:rPr>
        <w:t xml:space="preserve">HTTP </w:t>
      </w:r>
      <w:r>
        <w:rPr>
          <w:b/>
        </w:rPr>
        <w:t>POST</w:t>
      </w:r>
      <w:r w:rsidRPr="002403CE">
        <w:rPr>
          <w:b/>
        </w:rPr>
        <w:t xml:space="preserve">  /ap</w:t>
      </w:r>
      <w:r w:rsidRPr="002403CE">
        <w:rPr>
          <w:b/>
          <w:lang w:val="en-US"/>
        </w:rPr>
        <w:t>i/location</w:t>
      </w:r>
      <w:r>
        <w:rPr>
          <w:b/>
          <w:lang w:val="en-US"/>
        </w:rPr>
        <w:t>s</w:t>
      </w:r>
    </w:p>
    <w:p w:rsidR="000379A3" w:rsidRDefault="001E2D7C" w:rsidP="00506849">
      <w:pPr>
        <w:rPr>
          <w:b/>
          <w:sz w:val="20"/>
          <w:szCs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00E23D0" wp14:editId="6980D92C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489450" cy="1404620"/>
                <wp:effectExtent l="0" t="0" r="25400" b="14605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city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1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del w:id="12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>
                              <w:rPr>
                                <w:b/>
                              </w:rPr>
                              <w:t>“IST”</w:t>
                            </w:r>
                          </w:p>
                          <w:p w:rsidR="00B41F0D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country</w:t>
                            </w:r>
                            <w:r w:rsidRPr="00F63169">
                              <w:rPr>
                                <w:b/>
                              </w:rPr>
                              <w:t>":"</w:t>
                            </w:r>
                            <w:r>
                              <w:rPr>
                                <w:b/>
                              </w:rPr>
                              <w:t>TR</w:t>
                            </w:r>
                            <w:r w:rsidRPr="00F63169">
                              <w:rPr>
                                <w:b/>
                              </w:rPr>
                              <w:t>",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…</w:t>
                            </w:r>
                          </w:p>
                          <w:p w:rsidR="00B41F0D" w:rsidRPr="00F63169" w:rsidRDefault="00B41F0D" w:rsidP="001E2D7C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0E23D0" id="_x0000_s1031" type="#_x0000_t202" style="position:absolute;left:0;text-align:left;margin-left:0;margin-top:24.6pt;width:353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city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23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del w:id="24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>
                        <w:rPr>
                          <w:b/>
                        </w:rPr>
                        <w:t>“IST”</w:t>
                      </w:r>
                    </w:p>
                    <w:p w:rsidR="00B41F0D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country</w:t>
                      </w:r>
                      <w:proofErr w:type="spellEnd"/>
                      <w:r w:rsidRPr="00F63169">
                        <w:rPr>
                          <w:b/>
                        </w:rPr>
                        <w:t>":"</w:t>
                      </w:r>
                      <w:r>
                        <w:rPr>
                          <w:b/>
                        </w:rPr>
                        <w:t>TR</w:t>
                      </w:r>
                      <w:r w:rsidRPr="00F63169">
                        <w:rPr>
                          <w:b/>
                        </w:rPr>
                        <w:t>",</w:t>
                      </w:r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…</w:t>
                      </w:r>
                    </w:p>
                    <w:p w:rsidR="00B41F0D" w:rsidRPr="00F63169" w:rsidRDefault="00B41F0D" w:rsidP="001E2D7C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379A3" w:rsidRDefault="000379A3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1E2D7C" w:rsidRDefault="001E2D7C" w:rsidP="00506849"/>
    <w:p w:rsidR="00F813F0" w:rsidRDefault="00F813F0" w:rsidP="00506849"/>
    <w:p w:rsidR="00F813F0" w:rsidRDefault="00F813F0" w:rsidP="00506849">
      <w:r w:rsidRPr="005222EE">
        <w:rPr>
          <w:b/>
        </w:rPr>
        <w:t>“id”</w:t>
      </w:r>
      <w:r>
        <w:t xml:space="preserve"> alanı veritabanı (SEQUENCE) tarafından otomatik olarak üretileceği için verilmeyecek.</w:t>
      </w:r>
    </w:p>
    <w:p w:rsidR="00550362" w:rsidRDefault="00550362" w:rsidP="00506849"/>
    <w:p w:rsidR="00550362" w:rsidRDefault="00550362" w:rsidP="00550362">
      <w:r>
        <w:t>Varlık ekleme işlemleri ile ilgili aşağıdaki isterler sağlanacaktır:</w:t>
      </w:r>
    </w:p>
    <w:p w:rsidR="00550362" w:rsidRDefault="00550362" w:rsidP="00550362">
      <w:pPr>
        <w:pStyle w:val="ListeParagraf"/>
        <w:numPr>
          <w:ilvl w:val="0"/>
          <w:numId w:val="15"/>
        </w:numPr>
      </w:pPr>
      <w:r>
        <w:t>Gelen veri içerisindeki tüm alanları</w:t>
      </w:r>
      <w:r w:rsidR="00C85629">
        <w:t>n</w:t>
      </w:r>
      <w:r>
        <w:t xml:space="preserve"> validasyonu otomatik olarak yapılacaktır</w:t>
      </w:r>
    </w:p>
    <w:p w:rsidR="002C5AED" w:rsidRDefault="002C5AED" w:rsidP="00550362">
      <w:pPr>
        <w:pStyle w:val="ListeParagraf"/>
        <w:numPr>
          <w:ilvl w:val="0"/>
          <w:numId w:val="15"/>
        </w:numPr>
      </w:pPr>
      <w:r>
        <w:t>Tekil(unique) alanlar ile ilgili kontroller programatik olarak yapılacaktır</w:t>
      </w:r>
    </w:p>
    <w:p w:rsidR="00ED5D74" w:rsidRDefault="00ED5D74" w:rsidP="00506849"/>
    <w:p w:rsidR="00ED5D74" w:rsidRDefault="00ED5D74" w:rsidP="00ED5D74">
      <w:r>
        <w:br w:type="page"/>
      </w:r>
    </w:p>
    <w:p w:rsidR="00ED5D74" w:rsidRDefault="00ED5D74" w:rsidP="008B130B">
      <w:pPr>
        <w:pStyle w:val="Balk2"/>
      </w:pPr>
      <w:r>
        <w:rPr>
          <w:lang w:val="en-US"/>
        </w:rPr>
        <w:lastRenderedPageBreak/>
        <w:t>G</w:t>
      </w:r>
      <w:r>
        <w:t>örev #27</w:t>
      </w:r>
      <w:r w:rsidR="008B130B" w:rsidRPr="008B130B">
        <w:t xml:space="preserve"> </w:t>
      </w:r>
      <w:r w:rsidR="008B130B">
        <w:t xml:space="preserve">REST </w:t>
      </w:r>
      <w:r w:rsidR="00703707">
        <w:t>Ciha</w:t>
      </w:r>
      <w:r w:rsidR="008879DD">
        <w:t>z</w:t>
      </w:r>
      <w:r w:rsidR="008B130B">
        <w:t xml:space="preserve"> Toplu Silme</w:t>
      </w:r>
    </w:p>
    <w:p w:rsidR="00ED5D74" w:rsidRDefault="00ED5D74" w:rsidP="00ED5D74">
      <w:r>
        <w:t>Uyg</w:t>
      </w:r>
      <w:r w:rsidR="00703707">
        <w:t>ulamaya, seçilen bir veya birden</w:t>
      </w:r>
      <w:r>
        <w:t xml:space="preserve"> fazla cihazın toplu silinmesini sağlayan aşağıdaki REST end-point eklenecek:</w:t>
      </w:r>
    </w:p>
    <w:p w:rsidR="00ED5D74" w:rsidRDefault="00ED5D74" w:rsidP="00ED5D74">
      <w:pPr>
        <w:rPr>
          <w:b/>
        </w:rPr>
      </w:pPr>
      <w:r>
        <w:tab/>
      </w:r>
      <w:r>
        <w:tab/>
      </w:r>
      <w:r>
        <w:tab/>
      </w:r>
      <w:r w:rsidRPr="001C2368">
        <w:rPr>
          <w:b/>
        </w:rPr>
        <w:t>HTTP DELETE /api/</w:t>
      </w:r>
      <w:r>
        <w:rPr>
          <w:b/>
        </w:rPr>
        <w:t>devices</w:t>
      </w:r>
    </w:p>
    <w:p w:rsidR="00ED5D74" w:rsidRDefault="00ED5D74" w:rsidP="00ED5D74">
      <w:pPr>
        <w:rPr>
          <w:b/>
        </w:rPr>
      </w:pPr>
    </w:p>
    <w:p w:rsidR="00ED5D74" w:rsidRPr="002A7918" w:rsidRDefault="00ED5D74" w:rsidP="00ED5D74">
      <w:r w:rsidRPr="002A7918">
        <w:t xml:space="preserve">HTTP isteği içerisinde, </w:t>
      </w:r>
      <w:r>
        <w:t>silinecek cihaz varlıklarının ID leri bir dizi</w:t>
      </w:r>
      <w:r w:rsidR="000C186C">
        <w:t xml:space="preserve"> (array)</w:t>
      </w:r>
      <w:r>
        <w:t xml:space="preserve"> şeklinde taşıyan</w:t>
      </w:r>
      <w:r w:rsidRPr="002A7918">
        <w:t xml:space="preserve"> bir JSON verisi gönderilecek.</w:t>
      </w:r>
    </w:p>
    <w:p w:rsidR="00ED5D74" w:rsidRPr="00ED5D74" w:rsidRDefault="00ED5D74" w:rsidP="00ED5D74">
      <w:r w:rsidRPr="00ED5D74">
        <w:t>Örneğin:</w:t>
      </w:r>
    </w:p>
    <w:p w:rsidR="00ED5D74" w:rsidRDefault="00ED5D74" w:rsidP="00ED5D74">
      <w:pPr>
        <w:rPr>
          <w:sz w:val="20"/>
          <w:szCs w:val="20"/>
        </w:rPr>
      </w:pPr>
    </w:p>
    <w:p w:rsidR="00542397" w:rsidRDefault="00542397" w:rsidP="00542397">
      <w:pPr>
        <w:rPr>
          <w:b/>
        </w:rPr>
      </w:pPr>
      <w:r w:rsidRPr="001C2368">
        <w:rPr>
          <w:b/>
        </w:rPr>
        <w:t>HTTP DELETE /api/</w:t>
      </w:r>
      <w:r>
        <w:rPr>
          <w:b/>
        </w:rPr>
        <w:t>devices</w:t>
      </w:r>
    </w:p>
    <w:p w:rsidR="00ED5D74" w:rsidRDefault="00ED5D74" w:rsidP="00ED5D74">
      <w:pPr>
        <w:rPr>
          <w:b/>
          <w:sz w:val="20"/>
          <w:szCs w:val="20"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74FAEF" wp14:editId="6FCB74B8">
                <wp:simplePos x="0" y="0"/>
                <wp:positionH relativeFrom="column">
                  <wp:posOffset>0</wp:posOffset>
                </wp:positionH>
                <wp:positionV relativeFrom="paragraph">
                  <wp:posOffset>312420</wp:posOffset>
                </wp:positionV>
                <wp:extent cx="4489450" cy="1404620"/>
                <wp:effectExtent l="0" t="0" r="25400" b="14605"/>
                <wp:wrapSquare wrapText="bothSides"/>
                <wp:docPr id="2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ED5D74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Default="00B41F0D" w:rsidP="00ED5D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[</w:t>
                            </w:r>
                          </w:p>
                          <w:p w:rsidR="00B41F0D" w:rsidRPr="00ED5D74" w:rsidRDefault="00B41F0D" w:rsidP="00ED5D74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ab/>
                              <w:t>1,2,3</w:t>
                            </w:r>
                          </w:p>
                          <w:p w:rsidR="00B41F0D" w:rsidRPr="00F63169" w:rsidRDefault="00B41F0D" w:rsidP="00ED5D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74FAEF" id="_x0000_s1032" type="#_x0000_t202" style="position:absolute;left:0;text-align:left;margin-left:0;margin-top:24.6pt;width:353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">
                <v:textbox style="mso-fit-shape-to-text:t">
                  <w:txbxContent>
                    <w:p w:rsidR="00B41F0D" w:rsidRPr="00F63169" w:rsidRDefault="00B41F0D" w:rsidP="00ED5D74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Default="00B41F0D" w:rsidP="00ED5D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[</w:t>
                      </w:r>
                    </w:p>
                    <w:p w:rsidR="00B41F0D" w:rsidRPr="00ED5D74" w:rsidRDefault="00B41F0D" w:rsidP="00ED5D74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ab/>
                        <w:t>1,2,3</w:t>
                      </w:r>
                    </w:p>
                    <w:p w:rsidR="00B41F0D" w:rsidRPr="00F63169" w:rsidRDefault="00B41F0D" w:rsidP="00ED5D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5D74" w:rsidRDefault="00ED5D74" w:rsidP="00ED5D74"/>
    <w:p w:rsidR="00ED5D74" w:rsidRDefault="00ED5D74" w:rsidP="00ED5D74"/>
    <w:p w:rsidR="00ED5D74" w:rsidRDefault="00ED5D74" w:rsidP="00ED5D74"/>
    <w:p w:rsidR="00550362" w:rsidRDefault="00550362" w:rsidP="00506849"/>
    <w:p w:rsidR="002F7AAA" w:rsidRDefault="002F7AAA" w:rsidP="00506849"/>
    <w:p w:rsidR="002F7AAA" w:rsidRDefault="002F7AAA" w:rsidP="00506849"/>
    <w:p w:rsidR="00B02457" w:rsidRDefault="002F7AAA" w:rsidP="00506849">
      <w:r>
        <w:t xml:space="preserve">Toplu silme işlemi, veritabanı tarafında tek bir </w:t>
      </w:r>
      <w:r w:rsidRPr="00F37399">
        <w:rPr>
          <w:b/>
        </w:rPr>
        <w:t xml:space="preserve">BULK DELETE </w:t>
      </w:r>
      <w:r>
        <w:t>işlemi ile gerçeklenecektir.</w:t>
      </w:r>
    </w:p>
    <w:p w:rsidR="00B02457" w:rsidRDefault="00B02457" w:rsidP="00B02457">
      <w:r>
        <w:br w:type="page"/>
      </w:r>
    </w:p>
    <w:p w:rsidR="002F7AAA" w:rsidRDefault="00B02457" w:rsidP="000031B3">
      <w:pPr>
        <w:pStyle w:val="Balk2"/>
      </w:pPr>
      <w:r>
        <w:lastRenderedPageBreak/>
        <w:t>Görev #28</w:t>
      </w:r>
      <w:r w:rsidR="00F81DB8">
        <w:t xml:space="preserve"> REST Cevap HTTP Status Kodları</w:t>
      </w:r>
    </w:p>
    <w:p w:rsidR="00B02457" w:rsidRDefault="00B02457" w:rsidP="00B02457">
      <w:r>
        <w:t>Tüm REST API end-point lerinde, HTTP cevapları (response)</w:t>
      </w:r>
      <w:r w:rsidR="000031B3">
        <w:t xml:space="preserve"> ve dönüş kodları için (HTTP STATUS)</w:t>
      </w:r>
      <w:r>
        <w:t xml:space="preserve"> için aşağıdaki isterler sağlanacaktır:</w:t>
      </w:r>
    </w:p>
    <w:p w:rsidR="00A4101E" w:rsidRDefault="00A4101E" w:rsidP="00B02457"/>
    <w:p w:rsidR="00B02457" w:rsidRDefault="00B02457" w:rsidP="00B02457">
      <w:pPr>
        <w:pStyle w:val="ListeParagraf"/>
        <w:numPr>
          <w:ilvl w:val="0"/>
          <w:numId w:val="16"/>
        </w:numPr>
      </w:pPr>
      <w:r>
        <w:t xml:space="preserve">İsteğin başarılı olduğu durumlarda, HTTP cevabı boş değil ise </w:t>
      </w:r>
      <w:r w:rsidRPr="00B02457">
        <w:rPr>
          <w:b/>
        </w:rPr>
        <w:t>HTTP 200 SUCCESS</w:t>
      </w:r>
      <w:r>
        <w:t xml:space="preserve"> dönülecek</w:t>
      </w:r>
    </w:p>
    <w:p w:rsidR="00B02457" w:rsidRDefault="00B02457" w:rsidP="00B02457">
      <w:pPr>
        <w:pStyle w:val="ListeParagraf"/>
        <w:numPr>
          <w:ilvl w:val="0"/>
          <w:numId w:val="16"/>
        </w:numPr>
      </w:pPr>
      <w:r>
        <w:t>İsteğin başarılı olduğu dur</w:t>
      </w:r>
      <w:r w:rsidR="000031B3">
        <w:t xml:space="preserve">umlarda, HTTP cevabı boş ise </w:t>
      </w:r>
      <w:r>
        <w:t xml:space="preserve"> </w:t>
      </w:r>
      <w:r w:rsidRPr="00B02457">
        <w:rPr>
          <w:b/>
        </w:rPr>
        <w:t xml:space="preserve">HTTP </w:t>
      </w:r>
      <w:r>
        <w:rPr>
          <w:b/>
        </w:rPr>
        <w:t>204</w:t>
      </w:r>
      <w:r w:rsidRPr="00B02457">
        <w:rPr>
          <w:b/>
        </w:rPr>
        <w:t xml:space="preserve"> </w:t>
      </w:r>
      <w:r>
        <w:rPr>
          <w:b/>
        </w:rPr>
        <w:t>NO CONTENT</w:t>
      </w:r>
      <w:r>
        <w:t xml:space="preserve"> dönülecek</w:t>
      </w:r>
    </w:p>
    <w:p w:rsidR="002B5947" w:rsidRDefault="002B5947" w:rsidP="00B02457">
      <w:pPr>
        <w:pStyle w:val="ListeParagraf"/>
        <w:numPr>
          <w:ilvl w:val="0"/>
          <w:numId w:val="16"/>
        </w:numPr>
      </w:pPr>
      <w:r>
        <w:t>Varlık ek</w:t>
      </w:r>
      <w:r w:rsidR="00AC137D">
        <w:t xml:space="preserve">leme </w:t>
      </w:r>
      <w:r w:rsidR="00AC137D" w:rsidRPr="004149B8">
        <w:rPr>
          <w:b/>
        </w:rPr>
        <w:t>(</w:t>
      </w:r>
      <w:r w:rsidRPr="004149B8">
        <w:rPr>
          <w:b/>
        </w:rPr>
        <w:t>HTTP POST /api/devices)</w:t>
      </w:r>
      <w:r>
        <w:t xml:space="preserve"> isteklerinde, işlem başarılı ise </w:t>
      </w:r>
      <w:r w:rsidR="00AC137D" w:rsidRPr="00AC137D">
        <w:rPr>
          <w:b/>
        </w:rPr>
        <w:t>HTTP 201 CREATED</w:t>
      </w:r>
      <w:r w:rsidR="00AC137D">
        <w:t xml:space="preserve"> dönülecek. HTTP cevap alanı boş olacak. Cevap içerisinde </w:t>
      </w:r>
      <w:r w:rsidR="00AC137D" w:rsidRPr="004149B8">
        <w:rPr>
          <w:b/>
        </w:rPr>
        <w:t>HTTP Location</w:t>
      </w:r>
      <w:r w:rsidR="00AC137D">
        <w:t xml:space="preserve"> başlığı (header), ek</w:t>
      </w:r>
      <w:r w:rsidR="007D34A2">
        <w:t>lenen varlığın HTTP GET URL sini</w:t>
      </w:r>
      <w:r w:rsidR="00AC137D">
        <w:t xml:space="preserve"> taşıyacak </w:t>
      </w:r>
      <w:r w:rsidR="00AC137D" w:rsidRPr="004149B8">
        <w:rPr>
          <w:b/>
        </w:rPr>
        <w:t>(HTTP GET /api/devices/{id})</w:t>
      </w:r>
    </w:p>
    <w:p w:rsidR="002B5947" w:rsidRPr="00B02457" w:rsidRDefault="002B5947" w:rsidP="002B5947"/>
    <w:p w:rsidR="00B02457" w:rsidRDefault="00B02457" w:rsidP="00B02457">
      <w:pPr>
        <w:pStyle w:val="ListeParagraf"/>
        <w:numPr>
          <w:ilvl w:val="0"/>
          <w:numId w:val="16"/>
        </w:numPr>
      </w:pPr>
      <w:r>
        <w:t xml:space="preserve"> Bir domain varlığının tek bir değerini hedefleyen isteklerde, (</w:t>
      </w:r>
      <w:r w:rsidRPr="00B02457">
        <w:rPr>
          <w:b/>
        </w:rPr>
        <w:t>HTTP GET</w:t>
      </w:r>
      <w:r w:rsidR="000031B3">
        <w:rPr>
          <w:b/>
        </w:rPr>
        <w:t>-PUT-DELETE</w:t>
      </w:r>
      <w:r w:rsidRPr="00B02457">
        <w:rPr>
          <w:b/>
        </w:rPr>
        <w:t xml:space="preserve"> /api/../{id}</w:t>
      </w:r>
      <w:r>
        <w:rPr>
          <w:b/>
        </w:rPr>
        <w:t>/…),</w:t>
      </w:r>
      <w:r>
        <w:t xml:space="preserve"> ilgili varlık veritabanında mevcut değilse </w:t>
      </w:r>
      <w:r w:rsidRPr="00B02457">
        <w:rPr>
          <w:b/>
        </w:rPr>
        <w:t>HTTP 404 NOT FOUND</w:t>
      </w:r>
      <w:r>
        <w:t xml:space="preserve"> dönülecek</w:t>
      </w:r>
    </w:p>
    <w:p w:rsidR="000031B3" w:rsidRDefault="0033188E" w:rsidP="000031B3">
      <w:pPr>
        <w:pStyle w:val="ListeParagraf"/>
        <w:numPr>
          <w:ilvl w:val="0"/>
          <w:numId w:val="16"/>
        </w:numPr>
      </w:pPr>
      <w:r>
        <w:t xml:space="preserve">İstek </w:t>
      </w:r>
      <w:r w:rsidR="000031B3">
        <w:t xml:space="preserve">URL’si hiçbir end-point’e karışlık gelmiyorsa </w:t>
      </w:r>
      <w:r w:rsidR="000031B3" w:rsidRPr="00B02457">
        <w:rPr>
          <w:b/>
        </w:rPr>
        <w:t>HTTP 404 NOT FOUND</w:t>
      </w:r>
      <w:r w:rsidR="000031B3">
        <w:t xml:space="preserve"> dönülecek</w:t>
      </w:r>
    </w:p>
    <w:p w:rsidR="008E30EC" w:rsidRDefault="008E30EC" w:rsidP="000031B3">
      <w:pPr>
        <w:pStyle w:val="ListeParagraf"/>
        <w:numPr>
          <w:ilvl w:val="0"/>
          <w:numId w:val="16"/>
        </w:numPr>
      </w:pPr>
      <w:r>
        <w:t xml:space="preserve">Gövdesinde veri taşıyan HTTP isteklerde (varlık ekleme, varlık güncelleme vs.), gelen veriden kaynaklı ilgili tüm hata durumlarında (validation, conversion, format error vs.) </w:t>
      </w:r>
      <w:r w:rsidRPr="008E30EC">
        <w:rPr>
          <w:b/>
        </w:rPr>
        <w:t>HTTP 400 BAD VALUE</w:t>
      </w:r>
      <w:r>
        <w:rPr>
          <w:b/>
        </w:rPr>
        <w:t xml:space="preserve"> </w:t>
      </w:r>
      <w:r w:rsidRPr="008E30EC">
        <w:t>d</w:t>
      </w:r>
      <w:r w:rsidR="00D0350E">
        <w:t>önülecek</w:t>
      </w:r>
    </w:p>
    <w:p w:rsidR="00945166" w:rsidRDefault="00945166" w:rsidP="000031B3">
      <w:pPr>
        <w:pStyle w:val="ListeParagraf"/>
        <w:numPr>
          <w:ilvl w:val="0"/>
          <w:numId w:val="16"/>
        </w:numPr>
      </w:pPr>
      <w:r>
        <w:t xml:space="preserve">İsteğin işlenmesi sırasında </w:t>
      </w:r>
      <w:r w:rsidRPr="00945166">
        <w:rPr>
          <w:b/>
        </w:rPr>
        <w:t>OPTIMISTIC LOCK</w:t>
      </w:r>
      <w:r>
        <w:t xml:space="preserve"> hata durumu oluştuğunda </w:t>
      </w:r>
      <w:r w:rsidRPr="00945166">
        <w:rPr>
          <w:b/>
        </w:rPr>
        <w:t>HTTP 409 CONFLICT</w:t>
      </w:r>
      <w:r>
        <w:t xml:space="preserve"> dönülecek</w:t>
      </w:r>
    </w:p>
    <w:p w:rsidR="00B02457" w:rsidRPr="00B02457" w:rsidRDefault="00B02457" w:rsidP="00B02457">
      <w:pPr>
        <w:pStyle w:val="ListeParagraf"/>
        <w:numPr>
          <w:ilvl w:val="0"/>
          <w:numId w:val="16"/>
        </w:numPr>
      </w:pPr>
      <w:r w:rsidRPr="00B02457">
        <w:t>İsteğin</w:t>
      </w:r>
      <w:r>
        <w:t xml:space="preserve"> yürütülmesi sırasında bilinmeyen bir hata (Örneğin NullPinterException) oluşması durumunda </w:t>
      </w:r>
      <w:r w:rsidRPr="00B02457">
        <w:rPr>
          <w:b/>
        </w:rPr>
        <w:t>HTTP 500 INTERNAL SERVER ERROR</w:t>
      </w:r>
      <w:r>
        <w:t xml:space="preserve"> dönülecek ve exception, uygulama log dosyasına ERROR seviyesinde loglanacak (Exception stacktrace dahil)</w:t>
      </w:r>
    </w:p>
    <w:p w:rsidR="00B02457" w:rsidRDefault="00B02457" w:rsidP="00B02457"/>
    <w:p w:rsidR="00763AB3" w:rsidRDefault="00763AB3" w:rsidP="00B02457"/>
    <w:p w:rsidR="00763AB3" w:rsidRDefault="00763AB3" w:rsidP="00763AB3">
      <w:r>
        <w:br w:type="page"/>
      </w:r>
    </w:p>
    <w:p w:rsidR="00B02457" w:rsidRDefault="00763AB3" w:rsidP="00763AB3">
      <w:pPr>
        <w:pStyle w:val="Balk2"/>
      </w:pPr>
      <w:r>
        <w:lastRenderedPageBreak/>
        <w:t>Görev #29 REST İstek Sayaçları</w:t>
      </w:r>
    </w:p>
    <w:p w:rsidR="00763AB3" w:rsidRDefault="00DC668D" w:rsidP="00DC668D">
      <w:r>
        <w:t>Uygulamaya,t</w:t>
      </w:r>
      <w:r w:rsidR="00763AB3">
        <w:t xml:space="preserve">üm REST API istekleri kapsamında, </w:t>
      </w:r>
      <w:r w:rsidR="00BE316A">
        <w:t>başarılı ve başarısız istekleri sayan</w:t>
      </w:r>
      <w:r w:rsidR="00763AB3">
        <w:t xml:space="preserve"> aşağıdaki sayaçlar eklenecek</w:t>
      </w:r>
      <w:r>
        <w:t>tir</w:t>
      </w:r>
      <w:r w:rsidR="00763AB3">
        <w:t>: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 xml:space="preserve">Başarılı istek sayısı </w:t>
      </w:r>
      <w:r>
        <w:tab/>
      </w:r>
      <w:r>
        <w:tab/>
      </w:r>
      <w:r>
        <w:tab/>
        <w:t>(HTTP 20x)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İstemci kaynaklı başarısız istek sayısı</w:t>
      </w:r>
      <w:r>
        <w:tab/>
        <w:t>(HTTP 40x)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Sunucu kaynaklı başarısız istek sayısı</w:t>
      </w:r>
      <w:r>
        <w:tab/>
        <w:t>(HTTP 50x)</w:t>
      </w:r>
    </w:p>
    <w:p w:rsidR="00763AB3" w:rsidRDefault="00763AB3" w:rsidP="00763AB3">
      <w:pPr>
        <w:pStyle w:val="ListeParagraf"/>
        <w:numPr>
          <w:ilvl w:val="0"/>
          <w:numId w:val="17"/>
        </w:numPr>
      </w:pPr>
      <w:r>
        <w:t>Ort. İstek</w:t>
      </w:r>
      <w:r w:rsidR="0066602D">
        <w:t xml:space="preserve"> İ</w:t>
      </w:r>
      <w:r>
        <w:t>şleme süresi</w:t>
      </w:r>
      <w:r>
        <w:tab/>
      </w:r>
      <w:r>
        <w:tab/>
      </w:r>
      <w:r>
        <w:tab/>
        <w:t>//milisaniye</w:t>
      </w:r>
    </w:p>
    <w:p w:rsidR="0066602D" w:rsidRDefault="0066602D" w:rsidP="0066602D">
      <w:pPr>
        <w:pStyle w:val="ListeParagraf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6602D" w:rsidTr="0066602D">
        <w:tc>
          <w:tcPr>
            <w:tcW w:w="3020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Sayaç Adı</w:t>
            </w:r>
          </w:p>
        </w:tc>
        <w:tc>
          <w:tcPr>
            <w:tcW w:w="3021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Açıklama</w:t>
            </w:r>
          </w:p>
        </w:tc>
        <w:tc>
          <w:tcPr>
            <w:tcW w:w="3021" w:type="dxa"/>
          </w:tcPr>
          <w:p w:rsidR="0066602D" w:rsidRPr="0066602D" w:rsidRDefault="0066602D" w:rsidP="0066602D">
            <w:pPr>
              <w:jc w:val="center"/>
              <w:rPr>
                <w:b/>
              </w:rPr>
            </w:pPr>
            <w:r w:rsidRPr="0066602D">
              <w:rPr>
                <w:b/>
              </w:rPr>
              <w:t>HTTP Status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r w:rsidRPr="0066602D">
              <w:t>req-success-count</w:t>
            </w:r>
          </w:p>
        </w:tc>
        <w:tc>
          <w:tcPr>
            <w:tcW w:w="3021" w:type="dxa"/>
          </w:tcPr>
          <w:p w:rsidR="0066602D" w:rsidRDefault="0066602D" w:rsidP="0066602D">
            <w:r>
              <w:t>Başarılı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20x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r w:rsidRPr="0066602D">
              <w:t>req-client-fail-count</w:t>
            </w:r>
          </w:p>
        </w:tc>
        <w:tc>
          <w:tcPr>
            <w:tcW w:w="3021" w:type="dxa"/>
          </w:tcPr>
          <w:p w:rsidR="0066602D" w:rsidRDefault="0066602D" w:rsidP="0066602D">
            <w:r>
              <w:t>İstemci kaynaklı başarısız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40x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r w:rsidRPr="0066602D">
              <w:t>req-server-fail-count</w:t>
            </w:r>
          </w:p>
        </w:tc>
        <w:tc>
          <w:tcPr>
            <w:tcW w:w="3021" w:type="dxa"/>
          </w:tcPr>
          <w:p w:rsidR="0066602D" w:rsidRDefault="0066602D" w:rsidP="0066602D">
            <w:r>
              <w:t>Sunucu kaynaklı başarısız istek sayısı</w:t>
            </w:r>
          </w:p>
        </w:tc>
        <w:tc>
          <w:tcPr>
            <w:tcW w:w="3021" w:type="dxa"/>
          </w:tcPr>
          <w:p w:rsidR="0066602D" w:rsidRDefault="0066602D" w:rsidP="0066602D">
            <w:r>
              <w:t>HTTP 50x</w:t>
            </w:r>
          </w:p>
        </w:tc>
      </w:tr>
      <w:tr w:rsidR="0066602D" w:rsidTr="0066602D">
        <w:tc>
          <w:tcPr>
            <w:tcW w:w="3020" w:type="dxa"/>
          </w:tcPr>
          <w:p w:rsidR="0066602D" w:rsidRPr="0066602D" w:rsidRDefault="0066602D" w:rsidP="0066602D">
            <w:r w:rsidRPr="0066602D">
              <w:t>req-avg-duration</w:t>
            </w:r>
          </w:p>
        </w:tc>
        <w:tc>
          <w:tcPr>
            <w:tcW w:w="3021" w:type="dxa"/>
          </w:tcPr>
          <w:p w:rsidR="0066602D" w:rsidRDefault="0066602D" w:rsidP="0066602D">
            <w:r>
              <w:t>Ort. İstek İşleme süresi</w:t>
            </w:r>
          </w:p>
        </w:tc>
        <w:tc>
          <w:tcPr>
            <w:tcW w:w="3021" w:type="dxa"/>
          </w:tcPr>
          <w:p w:rsidR="0066602D" w:rsidRDefault="0066602D" w:rsidP="0066602D"/>
        </w:tc>
      </w:tr>
    </w:tbl>
    <w:p w:rsidR="0066602D" w:rsidRDefault="0066602D" w:rsidP="0066602D"/>
    <w:p w:rsidR="00763AB3" w:rsidRDefault="00763AB3" w:rsidP="00763AB3"/>
    <w:p w:rsidR="00763AB3" w:rsidRDefault="00763AB3" w:rsidP="00763AB3">
      <w:r>
        <w:t xml:space="preserve">Uygulamaya, tüm metriklerin anlık yansımasını (snapshot) </w:t>
      </w:r>
      <w:r w:rsidR="00F24320">
        <w:t xml:space="preserve">dönen </w:t>
      </w:r>
      <w:r>
        <w:t>aşağıdaki REST end-point eklenecek:</w:t>
      </w:r>
    </w:p>
    <w:p w:rsidR="00763AB3" w:rsidRPr="00763AB3" w:rsidRDefault="00763AB3" w:rsidP="00763AB3">
      <w:pPr>
        <w:rPr>
          <w:b/>
        </w:rPr>
      </w:pPr>
      <w:r>
        <w:tab/>
      </w:r>
      <w:r>
        <w:tab/>
      </w:r>
      <w:r>
        <w:tab/>
      </w:r>
      <w:r w:rsidRPr="00763AB3">
        <w:rPr>
          <w:b/>
        </w:rPr>
        <w:t>HTTP GET /api/metrics</w:t>
      </w:r>
    </w:p>
    <w:p w:rsidR="00763AB3" w:rsidRDefault="00763AB3" w:rsidP="00763AB3"/>
    <w:p w:rsidR="00763AB3" w:rsidRDefault="00763AB3" w:rsidP="00763AB3">
      <w:r>
        <w:t>HTTP cevabı şu şekilde olacak:</w:t>
      </w: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A9E597A" wp14:editId="47DB4EB3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req-success-count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3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100,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req-client-fail-count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4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req-server-fail-count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5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B41F0D" w:rsidRDefault="00B41F0D" w:rsidP="00763A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req-avg-duration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6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:rsidR="00B41F0D" w:rsidRPr="00F63169" w:rsidRDefault="00B41F0D" w:rsidP="00763AB3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9E597A" id="_x0000_s1033" type="#_x0000_t202" style="position:absolute;left:0;text-align:left;margin-left:0;margin-top:26.05pt;width:353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Od5XEQ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req-success-count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29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100,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req</w:t>
                      </w:r>
                      <w:proofErr w:type="spellEnd"/>
                      <w:r>
                        <w:rPr>
                          <w:b/>
                        </w:rPr>
                        <w:t>-</w:t>
                      </w:r>
                      <w:proofErr w:type="spellStart"/>
                      <w:r>
                        <w:rPr>
                          <w:b/>
                        </w:rPr>
                        <w:t>client</w:t>
                      </w:r>
                      <w:proofErr w:type="spellEnd"/>
                      <w:r>
                        <w:rPr>
                          <w:b/>
                        </w:rPr>
                        <w:t>-fail-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0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req</w:t>
                      </w:r>
                      <w:proofErr w:type="spellEnd"/>
                      <w:r>
                        <w:rPr>
                          <w:b/>
                        </w:rPr>
                        <w:t>-</w:t>
                      </w:r>
                      <w:proofErr w:type="gramStart"/>
                      <w:r>
                        <w:rPr>
                          <w:b/>
                        </w:rPr>
                        <w:t>server</w:t>
                      </w:r>
                      <w:proofErr w:type="gramEnd"/>
                      <w:r>
                        <w:rPr>
                          <w:b/>
                        </w:rPr>
                        <w:t>-fail-</w:t>
                      </w:r>
                      <w:proofErr w:type="spellStart"/>
                      <w:r>
                        <w:rPr>
                          <w:b/>
                        </w:rPr>
                        <w:t>count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1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5</w:t>
                      </w:r>
                    </w:p>
                    <w:p w:rsidR="00B41F0D" w:rsidRDefault="00B41F0D" w:rsidP="00763AB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</w:t>
                      </w:r>
                      <w:r w:rsidRPr="00F63169">
                        <w:rPr>
                          <w:b/>
                        </w:rPr>
                        <w:t>"</w:t>
                      </w:r>
                      <w:proofErr w:type="spellStart"/>
                      <w:r>
                        <w:rPr>
                          <w:b/>
                        </w:rPr>
                        <w:t>req-avg-duration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2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>10</w:t>
                      </w:r>
                    </w:p>
                    <w:p w:rsidR="00B41F0D" w:rsidRPr="00F63169" w:rsidRDefault="00B41F0D" w:rsidP="00763AB3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63AB3" w:rsidRDefault="00763AB3" w:rsidP="00763AB3"/>
    <w:p w:rsidR="00763AB3" w:rsidRDefault="00763AB3" w:rsidP="00763AB3"/>
    <w:p w:rsidR="00763AB3" w:rsidRDefault="00763AB3" w:rsidP="00763AB3"/>
    <w:p w:rsidR="00763AB3" w:rsidRDefault="00763AB3" w:rsidP="00763AB3"/>
    <w:p w:rsidR="00F24320" w:rsidRDefault="00F24320" w:rsidP="00763AB3"/>
    <w:p w:rsidR="00F24320" w:rsidRDefault="00F24320" w:rsidP="00763AB3"/>
    <w:p w:rsidR="00F24320" w:rsidRDefault="00F24320" w:rsidP="00763AB3"/>
    <w:p w:rsidR="00F24320" w:rsidRDefault="00F24320" w:rsidP="00763AB3"/>
    <w:p w:rsidR="00F24320" w:rsidRDefault="00F24320" w:rsidP="00763AB3"/>
    <w:p w:rsidR="00763AB3" w:rsidRDefault="00763AB3" w:rsidP="00763AB3">
      <w:r>
        <w:t>Sayaçlar ile ilgili şu isterler sağlanacaktır:</w:t>
      </w:r>
    </w:p>
    <w:p w:rsidR="00763AB3" w:rsidRDefault="00763AB3" w:rsidP="00763AB3">
      <w:pPr>
        <w:pStyle w:val="ListeParagraf"/>
        <w:numPr>
          <w:ilvl w:val="0"/>
          <w:numId w:val="18"/>
        </w:numPr>
      </w:pPr>
      <w:r>
        <w:t>Sayaçlar bellekte tutulacak</w:t>
      </w:r>
      <w:r w:rsidR="00644F86">
        <w:t>tır</w:t>
      </w:r>
      <w:r w:rsidR="005B5B9D">
        <w:t xml:space="preserve"> (Uygulama kapanınca yok olacak)</w:t>
      </w:r>
    </w:p>
    <w:p w:rsidR="00763AB3" w:rsidRDefault="00763AB3" w:rsidP="00763AB3">
      <w:pPr>
        <w:pStyle w:val="ListeParagraf"/>
        <w:numPr>
          <w:ilvl w:val="0"/>
          <w:numId w:val="18"/>
        </w:numPr>
      </w:pPr>
      <w:r w:rsidRPr="00225303">
        <w:rPr>
          <w:b/>
        </w:rPr>
        <w:t>“metrics.enabled”</w:t>
      </w:r>
      <w:r w:rsidR="00225303">
        <w:t xml:space="preserve"> adlı uygulama parametresi ile devreye (dışına) alınabilecektir</w:t>
      </w:r>
    </w:p>
    <w:p w:rsidR="00225303" w:rsidRDefault="00225303" w:rsidP="00225303">
      <w:pPr>
        <w:pStyle w:val="ListeParagraf"/>
        <w:numPr>
          <w:ilvl w:val="0"/>
          <w:numId w:val="18"/>
        </w:numPr>
      </w:pPr>
      <w:r w:rsidRPr="00225303">
        <w:rPr>
          <w:b/>
        </w:rPr>
        <w:t>“metrics.enabled</w:t>
      </w:r>
      <w:r>
        <w:rPr>
          <w:b/>
        </w:rPr>
        <w:t>=false</w:t>
      </w:r>
      <w:r w:rsidRPr="00225303">
        <w:rPr>
          <w:b/>
        </w:rPr>
        <w:t>”</w:t>
      </w:r>
      <w:r>
        <w:rPr>
          <w:b/>
        </w:rPr>
        <w:t xml:space="preserve"> </w:t>
      </w:r>
      <w:r>
        <w:t xml:space="preserve">durumumda </w:t>
      </w:r>
      <w:r w:rsidRPr="00225303">
        <w:rPr>
          <w:b/>
        </w:rPr>
        <w:t>HTTP GET /api/metrics</w:t>
      </w:r>
      <w:r>
        <w:t xml:space="preserve"> isteğine </w:t>
      </w:r>
      <w:r w:rsidRPr="00F26B0B">
        <w:rPr>
          <w:b/>
        </w:rPr>
        <w:t>HTTP 404 NOT FOUND</w:t>
      </w:r>
      <w:r>
        <w:t xml:space="preserve"> dönülecektir</w:t>
      </w:r>
      <w:r w:rsidR="005250D8">
        <w:t>.</w:t>
      </w:r>
    </w:p>
    <w:p w:rsidR="005250D8" w:rsidRDefault="005250D8" w:rsidP="00225303">
      <w:pPr>
        <w:pStyle w:val="ListeParagraf"/>
        <w:numPr>
          <w:ilvl w:val="0"/>
          <w:numId w:val="18"/>
        </w:numPr>
      </w:pPr>
      <w:r w:rsidRPr="005250D8">
        <w:t>Saya</w:t>
      </w:r>
      <w:r>
        <w:t>çlar, REST istek işlemine olan etkileri minimal olacak şekilde gerçeklenecektir</w:t>
      </w:r>
      <w:r w:rsidR="00A97245">
        <w:t>.</w:t>
      </w:r>
    </w:p>
    <w:p w:rsidR="00DC668D" w:rsidRDefault="00A97245" w:rsidP="00DC668D">
      <w:pPr>
        <w:pStyle w:val="ListeParagraf"/>
        <w:numPr>
          <w:ilvl w:val="0"/>
          <w:numId w:val="18"/>
        </w:numPr>
      </w:pPr>
      <w:r>
        <w:lastRenderedPageBreak/>
        <w:t xml:space="preserve">Metrik değerleri anlık snapshot dönme </w:t>
      </w:r>
      <w:r w:rsidR="006C6A26">
        <w:t xml:space="preserve">işlemi </w:t>
      </w:r>
      <w:r w:rsidR="00AA2BB9">
        <w:t>(</w:t>
      </w:r>
      <w:r w:rsidR="00AA2BB9" w:rsidRPr="00763AB3">
        <w:rPr>
          <w:b/>
        </w:rPr>
        <w:t>HTTP GET /api/metrics</w:t>
      </w:r>
      <w:r w:rsidR="00AA2BB9">
        <w:t xml:space="preserve">) </w:t>
      </w:r>
      <w:r w:rsidR="006C6A26">
        <w:t>ile metrik</w:t>
      </w:r>
      <w:r>
        <w:t xml:space="preserve"> değeri güncelleme işlemi SENKRONİZE edilecektir.</w:t>
      </w:r>
      <w:r w:rsidR="005B5B9D">
        <w:t xml:space="preserve"> (Yani REST API isteği geldikten, HTTP cevabı dönülene kadar geçen süre zarfında, metrik değeri arttırma istekleri bekletilecek)</w:t>
      </w:r>
    </w:p>
    <w:p w:rsidR="00844271" w:rsidRDefault="00844271" w:rsidP="00844271">
      <w:pPr>
        <w:pStyle w:val="ListeParagraf"/>
      </w:pPr>
    </w:p>
    <w:p w:rsidR="00DC668D" w:rsidRDefault="00DC668D" w:rsidP="00DC668D">
      <w:pPr>
        <w:pStyle w:val="Balk2"/>
      </w:pPr>
      <w:r>
        <w:t>Görev #29 REST</w:t>
      </w:r>
      <w:r w:rsidR="00E712FF">
        <w:t xml:space="preserve"> Kimlik Doğrulama</w:t>
      </w:r>
    </w:p>
    <w:p w:rsidR="00DC668D" w:rsidRDefault="00DC668D" w:rsidP="00DC668D">
      <w:r>
        <w:t>Uygulamaya, t</w:t>
      </w:r>
      <w:r w:rsidR="0047464D">
        <w:t>üm REST API isteklerini kapsayacak</w:t>
      </w:r>
      <w:r>
        <w:t>, kimlik doğrulama (authentication) mekanizma</w:t>
      </w:r>
      <w:r w:rsidR="00E74635">
        <w:t>s</w:t>
      </w:r>
      <w:r>
        <w:t>ı eklenecektir.</w:t>
      </w:r>
    </w:p>
    <w:p w:rsidR="00DC668D" w:rsidRDefault="00DC668D" w:rsidP="00DC668D">
      <w:r>
        <w:t>Kimlik doğrulama kapsamında aşağıdaki isterler sağlanacaktır:</w:t>
      </w:r>
    </w:p>
    <w:p w:rsidR="00DC668D" w:rsidRDefault="00DC668D" w:rsidP="00BD73FD">
      <w:pPr>
        <w:pStyle w:val="ListeParagraf"/>
        <w:numPr>
          <w:ilvl w:val="0"/>
          <w:numId w:val="19"/>
        </w:numPr>
        <w:jc w:val="left"/>
      </w:pPr>
      <w:r>
        <w:t>Yöntem olarak HTTP BASIC AUTHENTICATION kullanılacaktır (</w:t>
      </w:r>
      <w:hyperlink r:id="rId43" w:history="1">
        <w:r w:rsidRPr="00224576">
          <w:rPr>
            <w:rStyle w:val="Kpr"/>
          </w:rPr>
          <w:t>https://datatracker.ietf.org/doc/html/rfc7617</w:t>
        </w:r>
      </w:hyperlink>
      <w:r>
        <w:t>)</w:t>
      </w:r>
      <w:r w:rsidR="00BD73FD">
        <w:t xml:space="preserve"> (</w:t>
      </w:r>
      <w:hyperlink r:id="rId44" w:history="1">
        <w:r w:rsidR="00BD73FD" w:rsidRPr="00224576">
          <w:rPr>
            <w:rStyle w:val="Kpr"/>
          </w:rPr>
          <w:t>https://en.wikipedia.org/wiki/Basic_access_authentication</w:t>
        </w:r>
      </w:hyperlink>
      <w:r w:rsidR="00BD73FD">
        <w:t>)</w:t>
      </w:r>
    </w:p>
    <w:p w:rsidR="00BD73FD" w:rsidRDefault="00BD73FD" w:rsidP="00BD73FD">
      <w:pPr>
        <w:pStyle w:val="ListeParagraf"/>
        <w:jc w:val="left"/>
      </w:pPr>
    </w:p>
    <w:p w:rsidR="00DC668D" w:rsidRDefault="00DC668D" w:rsidP="00DC668D">
      <w:pPr>
        <w:pStyle w:val="ListeParagraf"/>
        <w:numPr>
          <w:ilvl w:val="0"/>
          <w:numId w:val="19"/>
        </w:numPr>
      </w:pPr>
      <w:r>
        <w:t xml:space="preserve">Kullanıcı hesabı olarak veritabanındaki </w:t>
      </w:r>
      <w:r w:rsidRPr="00DC668D">
        <w:rPr>
          <w:b/>
        </w:rPr>
        <w:t>“users”</w:t>
      </w:r>
      <w:r>
        <w:t xml:space="preserve"> tablosundaki kayıtlar kullanılacaktır</w:t>
      </w:r>
    </w:p>
    <w:p w:rsidR="00BD73FD" w:rsidRDefault="0078703E" w:rsidP="00DC668D">
      <w:pPr>
        <w:pStyle w:val="ListeParagraf"/>
        <w:numPr>
          <w:ilvl w:val="0"/>
          <w:numId w:val="19"/>
        </w:numPr>
      </w:pPr>
      <w:r>
        <w:t xml:space="preserve">Bir REST isteği geldiğinde, kullanıcı adı ve\veya parola hatalı ise </w:t>
      </w:r>
      <w:r w:rsidRPr="0078703E">
        <w:rPr>
          <w:b/>
        </w:rPr>
        <w:t xml:space="preserve">HTTP 401 UNAUTHORIZED </w:t>
      </w:r>
      <w:r>
        <w:t>durum kodu dönülecektir.</w:t>
      </w:r>
    </w:p>
    <w:p w:rsidR="002640CC" w:rsidRDefault="002640CC" w:rsidP="00DC668D">
      <w:pPr>
        <w:pStyle w:val="ListeParagraf"/>
        <w:numPr>
          <w:ilvl w:val="0"/>
          <w:numId w:val="19"/>
        </w:numPr>
      </w:pPr>
      <w:r w:rsidRPr="00EE53A6">
        <w:rPr>
          <w:b/>
        </w:rPr>
        <w:t>HTTP GET /api/build-info</w:t>
      </w:r>
      <w:r>
        <w:rPr>
          <w:b/>
        </w:rPr>
        <w:t xml:space="preserve"> </w:t>
      </w:r>
      <w:r>
        <w:t xml:space="preserve">istekleri </w:t>
      </w:r>
      <w:r w:rsidRPr="002640CC">
        <w:rPr>
          <w:b/>
        </w:rPr>
        <w:t>(Görev #15)</w:t>
      </w:r>
      <w:r>
        <w:t xml:space="preserve"> kimlik doğrulamadan muaf olacaktır</w:t>
      </w:r>
    </w:p>
    <w:p w:rsidR="00DC668D" w:rsidRDefault="00DC668D" w:rsidP="00DC668D"/>
    <w:p w:rsidR="005304F0" w:rsidRDefault="005304F0">
      <w:pPr>
        <w:jc w:val="left"/>
        <w:rPr>
          <w:sz w:val="24"/>
        </w:rPr>
      </w:pPr>
      <w:r>
        <w:rPr>
          <w:sz w:val="24"/>
        </w:rPr>
        <w:br w:type="page"/>
      </w:r>
    </w:p>
    <w:p w:rsidR="00DC668D" w:rsidRDefault="005304F0" w:rsidP="005304F0">
      <w:pPr>
        <w:pStyle w:val="Balk2"/>
      </w:pPr>
      <w:r>
        <w:lastRenderedPageBreak/>
        <w:t>Görev #30</w:t>
      </w:r>
      <w:r w:rsidR="00094B08">
        <w:t xml:space="preserve"> Transport Layer</w:t>
      </w:r>
      <w:r>
        <w:t xml:space="preserve"> Security (TLS</w:t>
      </w:r>
      <w:r w:rsidR="00814F6F">
        <w:t>)</w:t>
      </w:r>
      <w:r>
        <w:t xml:space="preserve"> Konfig</w:t>
      </w:r>
    </w:p>
    <w:p w:rsidR="009662E8" w:rsidRDefault="009662E8" w:rsidP="009662E8">
      <w:r>
        <w:t>Uygu</w:t>
      </w:r>
      <w:r w:rsidR="003C7E85">
        <w:t xml:space="preserve">lamaya, </w:t>
      </w:r>
      <w:r w:rsidR="003C7E85" w:rsidRPr="009E578D">
        <w:rPr>
          <w:b/>
        </w:rPr>
        <w:t>Transport Layer Securit</w:t>
      </w:r>
      <w:r w:rsidRPr="009E578D">
        <w:rPr>
          <w:b/>
        </w:rPr>
        <w:t>y (TLS)</w:t>
      </w:r>
      <w:r>
        <w:t xml:space="preserve"> ö</w:t>
      </w:r>
      <w:r w:rsidR="00525979">
        <w:t>zelliği eklen</w:t>
      </w:r>
      <w:r w:rsidR="00A42264">
        <w:t>e</w:t>
      </w:r>
      <w:r w:rsidR="00525979">
        <w:t>cektir. Bu kapsamda</w:t>
      </w:r>
      <w:r>
        <w:t xml:space="preserve"> tüm REST API URL’leri </w:t>
      </w:r>
      <w:r w:rsidRPr="00CA6C06">
        <w:rPr>
          <w:b/>
        </w:rPr>
        <w:t>HTTPS</w:t>
      </w:r>
      <w:r>
        <w:t xml:space="preserve"> ile başlayacaktır:</w:t>
      </w:r>
    </w:p>
    <w:p w:rsidR="009662E8" w:rsidRDefault="009662E8" w:rsidP="009662E8">
      <w:r>
        <w:tab/>
      </w:r>
      <w:r>
        <w:tab/>
      </w:r>
      <w:hyperlink r:id="rId45" w:history="1">
        <w:r w:rsidRPr="00224576">
          <w:rPr>
            <w:rStyle w:val="Kpr"/>
          </w:rPr>
          <w:t>https://127.0.0.1:8080/api/devices</w:t>
        </w:r>
      </w:hyperlink>
    </w:p>
    <w:p w:rsidR="009662E8" w:rsidRDefault="00920845" w:rsidP="009662E8">
      <w:pPr>
        <w:ind w:left="708" w:firstLine="708"/>
      </w:pPr>
      <w:hyperlink r:id="rId46" w:history="1">
        <w:r w:rsidR="009662E8" w:rsidRPr="00224576">
          <w:rPr>
            <w:rStyle w:val="Kpr"/>
          </w:rPr>
          <w:t>https://127.0.0.1:8080/api/locations/100</w:t>
        </w:r>
      </w:hyperlink>
    </w:p>
    <w:p w:rsidR="00C35429" w:rsidRDefault="00C35429" w:rsidP="009662E8"/>
    <w:p w:rsidR="009662E8" w:rsidRDefault="009662E8" w:rsidP="009662E8">
      <w:r>
        <w:t>TLS konfigürasyonu ile ilgili aşağıdaki isterler sağlanacaktır:</w:t>
      </w:r>
    </w:p>
    <w:p w:rsidR="009662E8" w:rsidRDefault="004628D0" w:rsidP="009662E8">
      <w:pPr>
        <w:pStyle w:val="ListeParagraf"/>
        <w:numPr>
          <w:ilvl w:val="0"/>
          <w:numId w:val="20"/>
        </w:numPr>
      </w:pPr>
      <w:r w:rsidRPr="004628D0">
        <w:rPr>
          <w:b/>
        </w:rPr>
        <w:t>TLS v1.3</w:t>
      </w:r>
      <w:r>
        <w:t xml:space="preserve"> </w:t>
      </w:r>
      <w:r w:rsidR="005306A0">
        <w:t>protoko</w:t>
      </w:r>
      <w:r>
        <w:t>lü kullanılacaktır</w:t>
      </w:r>
    </w:p>
    <w:p w:rsidR="004628D0" w:rsidRDefault="004628D0" w:rsidP="009662E8">
      <w:pPr>
        <w:pStyle w:val="ListeParagraf"/>
        <w:numPr>
          <w:ilvl w:val="0"/>
          <w:numId w:val="20"/>
        </w:numPr>
      </w:pPr>
      <w:r>
        <w:t xml:space="preserve">Sertifika anahtar deposu </w:t>
      </w:r>
      <w:r w:rsidRPr="004628D0">
        <w:rPr>
          <w:b/>
        </w:rPr>
        <w:t>PKCS#12</w:t>
      </w:r>
      <w:r>
        <w:t xml:space="preserve"> formatında olacaktır</w:t>
      </w:r>
    </w:p>
    <w:p w:rsidR="003C487A" w:rsidRDefault="003C487A" w:rsidP="009662E8">
      <w:pPr>
        <w:pStyle w:val="ListeParagraf"/>
        <w:numPr>
          <w:ilvl w:val="0"/>
          <w:numId w:val="20"/>
        </w:numPr>
      </w:pPr>
      <w:r>
        <w:t xml:space="preserve">İstemci kimlik doğrulaması </w:t>
      </w:r>
      <w:r w:rsidRPr="006A0776">
        <w:rPr>
          <w:b/>
        </w:rPr>
        <w:t>(</w:t>
      </w:r>
      <w:r w:rsidR="00F10331" w:rsidRPr="006A0776">
        <w:rPr>
          <w:b/>
        </w:rPr>
        <w:t>Client A</w:t>
      </w:r>
      <w:r w:rsidRPr="006A0776">
        <w:rPr>
          <w:b/>
        </w:rPr>
        <w:t>uthentication)</w:t>
      </w:r>
      <w:r>
        <w:t xml:space="preserve"> olmayacaktır</w:t>
      </w:r>
    </w:p>
    <w:p w:rsidR="009662E8" w:rsidRPr="009662E8" w:rsidRDefault="009662E8" w:rsidP="009662E8"/>
    <w:p w:rsidR="009662E8" w:rsidRDefault="009662E8" w:rsidP="009662E8"/>
    <w:p w:rsidR="008B3079" w:rsidRDefault="008B3079" w:rsidP="008B3079">
      <w:pPr>
        <w:pStyle w:val="Balk2"/>
      </w:pPr>
      <w:r>
        <w:t>Görev #31 Web Sunucu Konfig</w:t>
      </w:r>
    </w:p>
    <w:p w:rsidR="008B3079" w:rsidRDefault="008B3079" w:rsidP="008B3079">
      <w:r>
        <w:t>Uygulama Web sunucu konfigürasyonu, aşağıdaki isterleri sağlayacaktır:</w:t>
      </w:r>
    </w:p>
    <w:p w:rsidR="008B3079" w:rsidRDefault="008B3079" w:rsidP="008B3079">
      <w:pPr>
        <w:pStyle w:val="ListeParagraf"/>
        <w:numPr>
          <w:ilvl w:val="0"/>
          <w:numId w:val="21"/>
        </w:numPr>
      </w:pPr>
      <w:r>
        <w:t xml:space="preserve">Azami 5 </w:t>
      </w:r>
      <w:r w:rsidRPr="008B3079">
        <w:rPr>
          <w:b/>
        </w:rPr>
        <w:t>paralel (concurrent)</w:t>
      </w:r>
      <w:r>
        <w:t xml:space="preserve"> istek kabul edilecek</w:t>
      </w:r>
    </w:p>
    <w:p w:rsidR="008B3079" w:rsidRPr="008B3079" w:rsidRDefault="0073658A" w:rsidP="008B3079">
      <w:pPr>
        <w:pStyle w:val="ListeParagraf"/>
        <w:numPr>
          <w:ilvl w:val="0"/>
          <w:numId w:val="21"/>
        </w:numPr>
      </w:pPr>
      <w:r>
        <w:t xml:space="preserve">Yalnızca </w:t>
      </w:r>
      <w:r w:rsidRPr="0073658A">
        <w:rPr>
          <w:b/>
        </w:rPr>
        <w:t>localhost (127.0.01)</w:t>
      </w:r>
      <w:r>
        <w:t xml:space="preserve"> den gelen istekler kabul edilecek</w:t>
      </w:r>
    </w:p>
    <w:p w:rsidR="0095620F" w:rsidRDefault="0095620F">
      <w:pPr>
        <w:jc w:val="left"/>
      </w:pPr>
      <w:r>
        <w:br w:type="page"/>
      </w:r>
    </w:p>
    <w:p w:rsidR="008B3079" w:rsidRDefault="0048035E" w:rsidP="0095620F">
      <w:pPr>
        <w:pStyle w:val="Balk2"/>
      </w:pPr>
      <w:r>
        <w:lastRenderedPageBreak/>
        <w:t>Görev #32 Audit (İşlem Logu</w:t>
      </w:r>
      <w:r w:rsidR="0095620F">
        <w:t>) Oluşturma</w:t>
      </w:r>
    </w:p>
    <w:p w:rsidR="0095620F" w:rsidRDefault="0095620F" w:rsidP="0095620F">
      <w:r>
        <w:t>Uygulama aşağıdaki işlemler neticesinde işlem log kaydı üretecektir.</w:t>
      </w:r>
    </w:p>
    <w:p w:rsidR="0095620F" w:rsidRDefault="0095620F" w:rsidP="0095620F">
      <w:pPr>
        <w:rPr>
          <w:b/>
        </w:rPr>
      </w:pPr>
      <w:r>
        <w:t xml:space="preserve"> </w:t>
      </w:r>
      <w:r w:rsidRPr="0095620F">
        <w:rPr>
          <w:b/>
        </w:rPr>
        <w:t>(Bknz. tr.gov.bilgem.restrpactice.model.Audit.java)</w:t>
      </w:r>
    </w:p>
    <w:p w:rsidR="0095620F" w:rsidRDefault="0095620F" w:rsidP="0095620F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620F" w:rsidTr="0095620F">
        <w:tc>
          <w:tcPr>
            <w:tcW w:w="3020" w:type="dxa"/>
          </w:tcPr>
          <w:p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İşlem</w:t>
            </w:r>
          </w:p>
        </w:tc>
        <w:tc>
          <w:tcPr>
            <w:tcW w:w="3021" w:type="dxa"/>
          </w:tcPr>
          <w:p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HTTP İstek</w:t>
            </w:r>
          </w:p>
        </w:tc>
        <w:tc>
          <w:tcPr>
            <w:tcW w:w="3021" w:type="dxa"/>
          </w:tcPr>
          <w:p w:rsidR="0095620F" w:rsidRPr="0095620F" w:rsidRDefault="0095620F" w:rsidP="0095620F">
            <w:pPr>
              <w:rPr>
                <w:b/>
              </w:rPr>
            </w:pPr>
            <w:r w:rsidRPr="0095620F">
              <w:rPr>
                <w:b/>
              </w:rPr>
              <w:t>Log Mesajı</w:t>
            </w:r>
          </w:p>
        </w:tc>
      </w:tr>
      <w:tr w:rsidR="0095620F" w:rsidTr="0095620F">
        <w:tc>
          <w:tcPr>
            <w:tcW w:w="3020" w:type="dxa"/>
          </w:tcPr>
          <w:p w:rsidR="0095620F" w:rsidRPr="0095620F" w:rsidRDefault="0095620F" w:rsidP="0095620F">
            <w:r w:rsidRPr="0095620F">
              <w:t>Cihaz Ekleme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HTTP POST /api/devices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“{cihaz-adı}” adlı cihaz sisteme eklendi</w:t>
            </w:r>
          </w:p>
        </w:tc>
      </w:tr>
      <w:tr w:rsidR="0095620F" w:rsidTr="0095620F">
        <w:tc>
          <w:tcPr>
            <w:tcW w:w="3020" w:type="dxa"/>
          </w:tcPr>
          <w:p w:rsidR="0095620F" w:rsidRPr="0095620F" w:rsidRDefault="0095620F" w:rsidP="0095620F">
            <w:r>
              <w:t>Cihaz Silme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 xml:space="preserve">HTTP </w:t>
            </w:r>
            <w:r>
              <w:t>DELETE</w:t>
            </w:r>
            <w:r w:rsidRPr="0095620F">
              <w:t xml:space="preserve"> /api/devices</w:t>
            </w:r>
            <w:r>
              <w:t>/{id}</w:t>
            </w:r>
          </w:p>
        </w:tc>
        <w:tc>
          <w:tcPr>
            <w:tcW w:w="3021" w:type="dxa"/>
          </w:tcPr>
          <w:p w:rsidR="0095620F" w:rsidRPr="0095620F" w:rsidRDefault="0095620F" w:rsidP="0095620F">
            <w:r w:rsidRPr="0095620F">
              <w:t>“{cihaz-adı}”</w:t>
            </w:r>
            <w:r>
              <w:t xml:space="preserve"> adlı cihaz sistemden silindi</w:t>
            </w:r>
          </w:p>
        </w:tc>
      </w:tr>
    </w:tbl>
    <w:p w:rsidR="0095620F" w:rsidRDefault="0095620F" w:rsidP="0095620F">
      <w:pPr>
        <w:rPr>
          <w:b/>
        </w:rPr>
      </w:pPr>
    </w:p>
    <w:p w:rsidR="004E6A75" w:rsidRDefault="004E6A75" w:rsidP="0095620F">
      <w:r>
        <w:t>İşlem logu üretme (Audit) işlemi ile ilgili olarak aşağıdaki isterler sağlanacaktır:</w:t>
      </w:r>
    </w:p>
    <w:p w:rsidR="005945C5" w:rsidRDefault="005945C5" w:rsidP="004E6A75">
      <w:pPr>
        <w:pStyle w:val="ListeParagraf"/>
        <w:numPr>
          <w:ilvl w:val="0"/>
          <w:numId w:val="23"/>
        </w:numPr>
      </w:pPr>
      <w:r>
        <w:t xml:space="preserve">İşlem loğları veritabanında </w:t>
      </w:r>
      <w:r w:rsidRPr="005945C5">
        <w:rPr>
          <w:b/>
        </w:rPr>
        <w:t>“audits”</w:t>
      </w:r>
      <w:r>
        <w:t xml:space="preserve"> tablosuna yazılacak</w:t>
      </w:r>
    </w:p>
    <w:p w:rsidR="004E6A75" w:rsidRDefault="004E6A75" w:rsidP="004E6A75">
      <w:pPr>
        <w:pStyle w:val="ListeParagraf"/>
        <w:numPr>
          <w:ilvl w:val="0"/>
          <w:numId w:val="23"/>
        </w:numPr>
      </w:pPr>
      <w:r>
        <w:t xml:space="preserve">İşlem </w:t>
      </w:r>
      <w:r w:rsidR="005945C5">
        <w:t>log</w:t>
      </w:r>
      <w:r>
        <w:t>u</w:t>
      </w:r>
      <w:r w:rsidR="00647780">
        <w:t xml:space="preserve"> yalnızca</w:t>
      </w:r>
      <w:r w:rsidR="005945C5">
        <w:t xml:space="preserve"> işlemin</w:t>
      </w:r>
      <w:r w:rsidR="00647780">
        <w:t xml:space="preserve"> başarılı </w:t>
      </w:r>
      <w:r w:rsidR="005945C5">
        <w:t xml:space="preserve">olduğu </w:t>
      </w:r>
      <w:r w:rsidR="00647780">
        <w:t>durumda</w:t>
      </w:r>
      <w:r>
        <w:t xml:space="preserve"> üretilecek</w:t>
      </w:r>
    </w:p>
    <w:p w:rsidR="00F0141C" w:rsidRDefault="00F0141C" w:rsidP="004E6A75">
      <w:pPr>
        <w:pStyle w:val="ListeParagraf"/>
        <w:numPr>
          <w:ilvl w:val="0"/>
          <w:numId w:val="23"/>
        </w:numPr>
      </w:pPr>
      <w:r>
        <w:t>İşlem logu oluşturma işi, asıl iş</w:t>
      </w:r>
      <w:r w:rsidR="005945C5">
        <w:t>lem</w:t>
      </w:r>
      <w:r>
        <w:t xml:space="preserve"> (cihaz ekleme-silme) ile aynı veritabanı transaction içerisinde gerçekleştirilecek</w:t>
      </w:r>
    </w:p>
    <w:p w:rsidR="00F718BF" w:rsidRDefault="00F718BF" w:rsidP="004E6A75">
      <w:pPr>
        <w:pStyle w:val="ListeParagraf"/>
        <w:numPr>
          <w:ilvl w:val="0"/>
          <w:numId w:val="23"/>
        </w:numPr>
      </w:pPr>
      <w:r>
        <w:t>İşlem log kaydında tarih-zaman ve kullanıcı bilgisi yer</w:t>
      </w:r>
      <w:r w:rsidR="00E67626">
        <w:t xml:space="preserve"> </w:t>
      </w:r>
      <w:r w:rsidR="00E530F4">
        <w:t>alacak</w:t>
      </w:r>
      <w:r>
        <w:t xml:space="preserve"> (Bknz. </w:t>
      </w:r>
      <w:r w:rsidRPr="00F718BF">
        <w:rPr>
          <w:b/>
        </w:rPr>
        <w:t>Audit.java</w:t>
      </w:r>
      <w:r>
        <w:t>)</w:t>
      </w:r>
    </w:p>
    <w:p w:rsidR="00F0141C" w:rsidRDefault="00F0141C" w:rsidP="00723FDD"/>
    <w:p w:rsidR="00723FDD" w:rsidRDefault="00723FDD" w:rsidP="00723FDD"/>
    <w:p w:rsidR="00C25292" w:rsidRDefault="00C25292" w:rsidP="00C25292">
      <w:pPr>
        <w:pStyle w:val="Balk2"/>
      </w:pPr>
      <w:r>
        <w:t>Görev #33 Audit (İşlem Log) Kayıtları</w:t>
      </w:r>
      <w:r w:rsidR="008F21A5">
        <w:t>nı</w:t>
      </w:r>
      <w:r>
        <w:t xml:space="preserve"> Otomatik Temizleme</w:t>
      </w:r>
    </w:p>
    <w:p w:rsidR="00C25292" w:rsidRDefault="00C25292" w:rsidP="00C25292">
      <w:r>
        <w:t xml:space="preserve">Uygulama </w:t>
      </w:r>
      <w:r w:rsidR="00C665DD">
        <w:t>1 yıldan eski işlem log kayıtlarını otomatik olarak silecektir. Bu özelliğin gerçeklenmesi kapsamında sağlanması gereken isterler şunlardır:</w:t>
      </w:r>
    </w:p>
    <w:p w:rsidR="00C665DD" w:rsidRDefault="00C665DD" w:rsidP="00C665DD">
      <w:pPr>
        <w:pStyle w:val="ListeParagraf"/>
        <w:numPr>
          <w:ilvl w:val="0"/>
          <w:numId w:val="28"/>
        </w:numPr>
      </w:pPr>
      <w:r>
        <w:t>Uygulama her açılışta, bu iş için bir zamanlanmış (sched</w:t>
      </w:r>
      <w:r w:rsidR="007775F8">
        <w:t>uled) görev başlatacak</w:t>
      </w:r>
    </w:p>
    <w:p w:rsidR="00C665DD" w:rsidRDefault="00C665DD" w:rsidP="00C665DD">
      <w:pPr>
        <w:pStyle w:val="ListeParagraf"/>
        <w:numPr>
          <w:ilvl w:val="0"/>
          <w:numId w:val="28"/>
        </w:numPr>
      </w:pPr>
      <w:r>
        <w:t xml:space="preserve">Zamanlanmış görev </w:t>
      </w:r>
      <w:r w:rsidR="00725550">
        <w:t xml:space="preserve">(default) </w:t>
      </w:r>
      <w:r w:rsidR="00725550" w:rsidRPr="00725550">
        <w:rPr>
          <w:b/>
        </w:rPr>
        <w:t>her Pazar 02:00 de</w:t>
      </w:r>
      <w:r>
        <w:t xml:space="preserve"> çalışacak (</w:t>
      </w:r>
      <w:r w:rsidR="00CB3359">
        <w:t>CRON</w:t>
      </w:r>
      <w:r w:rsidR="00725550">
        <w:t xml:space="preserve"> schedule</w:t>
      </w:r>
      <w:r>
        <w:t>)</w:t>
      </w:r>
    </w:p>
    <w:p w:rsidR="00CB3359" w:rsidRDefault="00CB3359" w:rsidP="00C665DD">
      <w:pPr>
        <w:pStyle w:val="ListeParagraf"/>
        <w:numPr>
          <w:ilvl w:val="0"/>
          <w:numId w:val="28"/>
        </w:numPr>
      </w:pPr>
      <w:r>
        <w:t xml:space="preserve">Görev CRON ifadesi </w:t>
      </w:r>
      <w:r w:rsidRPr="004B5E1A">
        <w:rPr>
          <w:b/>
        </w:rPr>
        <w:t>“audits.clean.job</w:t>
      </w:r>
      <w:r w:rsidR="004B5E1A" w:rsidRPr="004B5E1A">
        <w:rPr>
          <w:b/>
        </w:rPr>
        <w:t>.schedule</w:t>
      </w:r>
      <w:r w:rsidRPr="004B5E1A">
        <w:rPr>
          <w:b/>
        </w:rPr>
        <w:t>”</w:t>
      </w:r>
      <w:r w:rsidR="004B5E1A">
        <w:t xml:space="preserve"> adlı kon</w:t>
      </w:r>
      <w:r w:rsidR="00583C4D">
        <w:t>f</w:t>
      </w:r>
      <w:r w:rsidR="004B5E1A">
        <w:t>igürasyon parametresi ile ayarlanabilecek</w:t>
      </w:r>
    </w:p>
    <w:p w:rsidR="00725550" w:rsidRDefault="00725550" w:rsidP="00C665DD">
      <w:pPr>
        <w:pStyle w:val="ListeParagraf"/>
        <w:numPr>
          <w:ilvl w:val="0"/>
          <w:numId w:val="28"/>
        </w:numPr>
      </w:pPr>
      <w:r>
        <w:t xml:space="preserve">Görev çalıştığında, veritabanında </w:t>
      </w:r>
      <w:r w:rsidRPr="00725550">
        <w:rPr>
          <w:b/>
        </w:rPr>
        <w:t>“audits”</w:t>
      </w:r>
      <w:r>
        <w:t xml:space="preserve"> tablosunda</w:t>
      </w:r>
      <w:r w:rsidR="00015714">
        <w:t xml:space="preserve"> (default)</w:t>
      </w:r>
      <w:r>
        <w:t xml:space="preserve"> </w:t>
      </w:r>
      <w:r w:rsidR="00015714">
        <w:rPr>
          <w:b/>
        </w:rPr>
        <w:t>365</w:t>
      </w:r>
      <w:r w:rsidRPr="00725550">
        <w:rPr>
          <w:b/>
        </w:rPr>
        <w:t xml:space="preserve"> </w:t>
      </w:r>
      <w:r w:rsidR="00015714">
        <w:rPr>
          <w:b/>
        </w:rPr>
        <w:t>günden</w:t>
      </w:r>
      <w:r>
        <w:t xml:space="preserve"> eski kayıtları silecek</w:t>
      </w:r>
    </w:p>
    <w:p w:rsidR="00015714" w:rsidRDefault="00015714" w:rsidP="00015714">
      <w:pPr>
        <w:pStyle w:val="ListeParagraf"/>
        <w:numPr>
          <w:ilvl w:val="0"/>
          <w:numId w:val="28"/>
        </w:numPr>
      </w:pPr>
      <w:r>
        <w:t xml:space="preserve">365 gün değeri </w:t>
      </w:r>
      <w:r w:rsidRPr="004B5E1A">
        <w:rPr>
          <w:b/>
        </w:rPr>
        <w:t>“audits.</w:t>
      </w:r>
      <w:r>
        <w:rPr>
          <w:b/>
        </w:rPr>
        <w:t>expire.days</w:t>
      </w:r>
      <w:r w:rsidRPr="004B5E1A">
        <w:rPr>
          <w:b/>
        </w:rPr>
        <w:t>”</w:t>
      </w:r>
      <w:r>
        <w:t xml:space="preserve"> adlı konfigürasyon parametresi ile ayarlanabilecek</w:t>
      </w:r>
    </w:p>
    <w:p w:rsidR="00015714" w:rsidRDefault="00015714" w:rsidP="00015714">
      <w:pPr>
        <w:pStyle w:val="ListeParagraf"/>
        <w:numPr>
          <w:ilvl w:val="0"/>
          <w:numId w:val="28"/>
        </w:numPr>
      </w:pPr>
      <w:r>
        <w:t xml:space="preserve">Görev çalışması ve çalışma sonucunda kaç kayıt silindiği uygulama </w:t>
      </w:r>
      <w:r w:rsidR="00431B3A">
        <w:t>log</w:t>
      </w:r>
      <w:r>
        <w:t>larında görülebilecek</w:t>
      </w:r>
    </w:p>
    <w:p w:rsidR="00015714" w:rsidRDefault="00015714" w:rsidP="00015714">
      <w:pPr>
        <w:pStyle w:val="ListeParagraf"/>
      </w:pPr>
    </w:p>
    <w:p w:rsidR="00C665DD" w:rsidRDefault="00C665DD" w:rsidP="00C25292"/>
    <w:p w:rsidR="003C188C" w:rsidRDefault="003C188C">
      <w:pPr>
        <w:jc w:val="left"/>
      </w:pPr>
      <w:r>
        <w:br w:type="page"/>
      </w:r>
    </w:p>
    <w:p w:rsidR="00C25292" w:rsidRDefault="003C188C" w:rsidP="003C188C">
      <w:pPr>
        <w:pStyle w:val="Balk2"/>
      </w:pPr>
      <w:r>
        <w:lastRenderedPageBreak/>
        <w:t xml:space="preserve">Görev #34 Audit (İşlem Log) Kayıtlarını </w:t>
      </w:r>
      <w:r w:rsidR="00874D1D">
        <w:t xml:space="preserve">Otomatik </w:t>
      </w:r>
      <w:r>
        <w:t>Yönlendirme</w:t>
      </w:r>
    </w:p>
    <w:p w:rsidR="003C188C" w:rsidRDefault="003C188C" w:rsidP="003C188C">
      <w:r>
        <w:t>Uygulama, audit (</w:t>
      </w:r>
      <w:r w:rsidR="006E6EC0">
        <w:t>işlem</w:t>
      </w:r>
      <w:r>
        <w:t>)</w:t>
      </w:r>
      <w:r w:rsidR="006E6EC0">
        <w:t xml:space="preserve"> loglarını, bir dış</w:t>
      </w:r>
      <w:r w:rsidR="00127824">
        <w:t xml:space="preserve"> </w:t>
      </w:r>
      <w:r w:rsidR="00303121">
        <w:t>(external)</w:t>
      </w:r>
      <w:r w:rsidR="006E6EC0">
        <w:t xml:space="preserve"> sisteme</w:t>
      </w:r>
      <w:r w:rsidR="00127824">
        <w:t>, HTTP protokolü ile</w:t>
      </w:r>
      <w:r w:rsidR="00303121">
        <w:t xml:space="preserve"> </w:t>
      </w:r>
      <w:r w:rsidR="006E6EC0">
        <w:t xml:space="preserve"> anlık olarak yönlendirecektir. </w:t>
      </w:r>
      <w:r w:rsidR="00DE1DAF">
        <w:t xml:space="preserve"> </w:t>
      </w:r>
      <w:r w:rsidR="00303121">
        <w:t xml:space="preserve">Dış (external) sistem olarak </w:t>
      </w:r>
      <w:hyperlink r:id="rId47" w:history="1">
        <w:r w:rsidR="00303121" w:rsidRPr="00303121">
          <w:rPr>
            <w:b/>
          </w:rPr>
          <w:t>httpbin.org</w:t>
        </w:r>
      </w:hyperlink>
      <w:r w:rsidR="00303121">
        <w:t xml:space="preserve"> sitesi kullanılacaktır.</w:t>
      </w:r>
    </w:p>
    <w:p w:rsidR="00127824" w:rsidRDefault="00127824" w:rsidP="00127824">
      <w:pPr>
        <w:ind w:left="708" w:firstLine="708"/>
      </w:pPr>
    </w:p>
    <w:p w:rsidR="00127824" w:rsidRPr="00127824" w:rsidRDefault="00127824" w:rsidP="00127824">
      <w:pPr>
        <w:ind w:left="1416" w:firstLine="708"/>
        <w:rPr>
          <w:b/>
        </w:rPr>
      </w:pPr>
      <w:r w:rsidRPr="00127824">
        <w:rPr>
          <w:b/>
        </w:rPr>
        <w:t>HTTP POST https://httpbin.org/post</w:t>
      </w:r>
    </w:p>
    <w:p w:rsidR="00127824" w:rsidRDefault="00650EF9" w:rsidP="003C188C">
      <w:pPr>
        <w:rPr>
          <w:b/>
        </w:rPr>
      </w:pPr>
      <w:r w:rsidRPr="00C14D77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FC2C52A" wp14:editId="0E12AFBB">
                <wp:simplePos x="0" y="0"/>
                <wp:positionH relativeFrom="column">
                  <wp:posOffset>0</wp:posOffset>
                </wp:positionH>
                <wp:positionV relativeFrom="paragraph">
                  <wp:posOffset>330835</wp:posOffset>
                </wp:positionV>
                <wp:extent cx="4489450" cy="1404620"/>
                <wp:effectExtent l="0" t="0" r="25400" b="14605"/>
                <wp:wrapSquare wrapText="bothSides"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9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Content-Type: </w:t>
                            </w:r>
                            <w:r w:rsidRPr="00F63169">
                              <w:rPr>
                                <w:rFonts w:ascii="Helvetica" w:hAnsi="Helvetica"/>
                                <w:b/>
                                <w:color w:val="212121"/>
                                <w:sz w:val="18"/>
                                <w:szCs w:val="18"/>
                                <w:shd w:val="clear" w:color="auto" w:fill="FFFFFF"/>
                              </w:rPr>
                              <w:t>application/json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{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username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ins w:id="17" w:author="Serdar SERPEN (BILGEM)" w:date="2023-11-06T15:45:00Z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ins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del w:id="18" w:author="Serdar SERPEN (BILGEM)" w:date="2023-11-06T15:45:00Z">
                              <w:r w:rsidRPr="00F63169" w:rsidDel="00C208EE">
                                <w:rPr>
                                  <w:b/>
                                </w:rPr>
                                <w:delText>`</w:delText>
                              </w:r>
                            </w:del>
                            <w:r>
                              <w:rPr>
                                <w:b/>
                              </w:rPr>
                              <w:t>“admin”</w:t>
                            </w:r>
                          </w:p>
                          <w:p w:rsidR="00B41F0D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 xml:space="preserve">  "</w:t>
                            </w:r>
                            <w:r>
                              <w:rPr>
                                <w:b/>
                              </w:rPr>
                              <w:t>action</w:t>
                            </w:r>
                            <w:r w:rsidRPr="00F63169">
                              <w:rPr>
                                <w:b/>
                              </w:rPr>
                              <w:t>":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F63169">
                              <w:rPr>
                                <w:b/>
                              </w:rPr>
                              <w:t>"</w:t>
                            </w:r>
                            <w:r>
                              <w:rPr>
                                <w:b/>
                              </w:rPr>
                              <w:t>’dev-1’ adlı cihaz sisteme eklendi</w:t>
                            </w:r>
                            <w:r w:rsidRPr="00F63169">
                              <w:rPr>
                                <w:b/>
                              </w:rPr>
                              <w:t>",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“timestamp”: </w:t>
                            </w:r>
                            <w:r w:rsidRPr="00650EF9">
                              <w:rPr>
                                <w:b/>
                              </w:rPr>
                              <w:t>1699423794</w:t>
                            </w:r>
                          </w:p>
                          <w:p w:rsidR="00B41F0D" w:rsidRPr="00F63169" w:rsidRDefault="00B41F0D" w:rsidP="00650EF9">
                            <w:pPr>
                              <w:rPr>
                                <w:b/>
                              </w:rPr>
                            </w:pPr>
                            <w:r w:rsidRPr="00F63169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C2C52A" id="_x0000_s1034" type="#_x0000_t202" style="position:absolute;left:0;text-align:left;margin-left:0;margin-top:26.05pt;width:353.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">
                <v:textbox style="mso-fit-shape-to-text:t">
                  <w:txbxContent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Content-</w:t>
                      </w:r>
                      <w:proofErr w:type="spellStart"/>
                      <w:r w:rsidRPr="00F63169">
                        <w:rPr>
                          <w:b/>
                        </w:rPr>
                        <w:t>Type</w:t>
                      </w:r>
                      <w:proofErr w:type="spellEnd"/>
                      <w:r w:rsidRPr="00F63169">
                        <w:rPr>
                          <w:b/>
                        </w:rPr>
                        <w:t xml:space="preserve">: 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application</w:t>
                      </w:r>
                      <w:proofErr w:type="spellEnd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/</w:t>
                      </w:r>
                      <w:proofErr w:type="spellStart"/>
                      <w:r w:rsidRPr="00F63169">
                        <w:rPr>
                          <w:rFonts w:ascii="Helvetica" w:hAnsi="Helvetica"/>
                          <w:b/>
                          <w:color w:val="212121"/>
                          <w:sz w:val="18"/>
                          <w:szCs w:val="18"/>
                          <w:shd w:val="clear" w:color="auto" w:fill="FFFFFF"/>
                        </w:rPr>
                        <w:t>json</w:t>
                      </w:r>
                      <w:proofErr w:type="spellEnd"/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{</w:t>
                      </w:r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username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ins w:id="35" w:author="Serdar SERPEN (BILGEM)" w:date="2023-11-06T15:45:00Z">
                        <w:r>
                          <w:rPr>
                            <w:b/>
                          </w:rPr>
                          <w:t xml:space="preserve"> </w:t>
                        </w:r>
                      </w:ins>
                      <w:r>
                        <w:rPr>
                          <w:b/>
                        </w:rPr>
                        <w:t xml:space="preserve"> </w:t>
                      </w:r>
                      <w:del w:id="36" w:author="Serdar SERPEN (BILGEM)" w:date="2023-11-06T15:45:00Z">
                        <w:r w:rsidRPr="00F63169" w:rsidDel="00C208EE">
                          <w:rPr>
                            <w:b/>
                          </w:rPr>
                          <w:delText>`</w:delText>
                        </w:r>
                      </w:del>
                      <w:r>
                        <w:rPr>
                          <w:b/>
                        </w:rPr>
                        <w:t>“</w:t>
                      </w:r>
                      <w:proofErr w:type="spellStart"/>
                      <w:r>
                        <w:rPr>
                          <w:b/>
                        </w:rPr>
                        <w:t>admin</w:t>
                      </w:r>
                      <w:proofErr w:type="spellEnd"/>
                      <w:r>
                        <w:rPr>
                          <w:b/>
                        </w:rPr>
                        <w:t>”</w:t>
                      </w:r>
                    </w:p>
                    <w:p w:rsidR="00B41F0D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 xml:space="preserve">  "</w:t>
                      </w:r>
                      <w:proofErr w:type="spellStart"/>
                      <w:r>
                        <w:rPr>
                          <w:b/>
                        </w:rPr>
                        <w:t>action</w:t>
                      </w:r>
                      <w:proofErr w:type="spellEnd"/>
                      <w:r w:rsidRPr="00F63169">
                        <w:rPr>
                          <w:b/>
                        </w:rPr>
                        <w:t>":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F63169">
                        <w:rPr>
                          <w:b/>
                        </w:rPr>
                        <w:t>"</w:t>
                      </w:r>
                      <w:r>
                        <w:rPr>
                          <w:b/>
                        </w:rPr>
                        <w:t>’dev-1’ adlı cihaz sisteme eklendi</w:t>
                      </w:r>
                      <w:r w:rsidRPr="00F63169">
                        <w:rPr>
                          <w:b/>
                        </w:rPr>
                        <w:t>",</w:t>
                      </w:r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“</w:t>
                      </w:r>
                      <w:proofErr w:type="spellStart"/>
                      <w:r>
                        <w:rPr>
                          <w:b/>
                        </w:rPr>
                        <w:t>timestamp</w:t>
                      </w:r>
                      <w:proofErr w:type="spellEnd"/>
                      <w:r>
                        <w:rPr>
                          <w:b/>
                        </w:rPr>
                        <w:t xml:space="preserve">”: </w:t>
                      </w:r>
                      <w:r w:rsidRPr="00650EF9">
                        <w:rPr>
                          <w:b/>
                        </w:rPr>
                        <w:t>1699423794</w:t>
                      </w:r>
                    </w:p>
                    <w:p w:rsidR="00B41F0D" w:rsidRPr="00F63169" w:rsidRDefault="00B41F0D" w:rsidP="00650EF9">
                      <w:pPr>
                        <w:rPr>
                          <w:b/>
                        </w:rPr>
                      </w:pPr>
                      <w:r w:rsidRPr="00F63169">
                        <w:rPr>
                          <w:b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4D77" w:rsidRPr="00C14D77">
        <w:t>HTTP istek paketi şöyle olacaktır</w:t>
      </w:r>
      <w:r w:rsidR="00C14D77">
        <w:rPr>
          <w:b/>
        </w:rPr>
        <w:t>:</w:t>
      </w:r>
    </w:p>
    <w:p w:rsidR="00C14D77" w:rsidRDefault="00C14D77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pPr>
        <w:rPr>
          <w:b/>
        </w:rPr>
      </w:pPr>
    </w:p>
    <w:p w:rsidR="00650EF9" w:rsidRDefault="00650EF9" w:rsidP="003C188C">
      <w:r w:rsidRPr="00650EF9">
        <w:t xml:space="preserve">Bu </w:t>
      </w:r>
      <w:r w:rsidR="00A54B95">
        <w:t xml:space="preserve"> özelli</w:t>
      </w:r>
      <w:r>
        <w:t>k kapsamında aşağıdaki isterler sağlanacaktır:</w:t>
      </w:r>
    </w:p>
    <w:p w:rsidR="00650EF9" w:rsidRPr="00A54B95" w:rsidRDefault="00650EF9" w:rsidP="00A54B95">
      <w:pPr>
        <w:pStyle w:val="ListeParagraf"/>
        <w:numPr>
          <w:ilvl w:val="0"/>
          <w:numId w:val="29"/>
        </w:numPr>
      </w:pPr>
      <w:r w:rsidRPr="00A54B95">
        <w:rPr>
          <w:b/>
        </w:rPr>
        <w:t>“timestamp”</w:t>
      </w:r>
      <w:r w:rsidR="00A54B95" w:rsidRPr="00A54B95">
        <w:t xml:space="preserve"> alanı </w:t>
      </w:r>
      <w:r w:rsidR="00A54B95" w:rsidRPr="000038C2">
        <w:rPr>
          <w:b/>
        </w:rPr>
        <w:t>EPO</w:t>
      </w:r>
      <w:r w:rsidR="00431B3A" w:rsidRPr="000038C2">
        <w:rPr>
          <w:b/>
        </w:rPr>
        <w:t>CH saniye</w:t>
      </w:r>
      <w:r w:rsidR="00431B3A">
        <w:t xml:space="preserve"> olarak değer alacak</w:t>
      </w:r>
    </w:p>
    <w:p w:rsidR="00A54B95" w:rsidRDefault="00A54B95" w:rsidP="00A54B95">
      <w:pPr>
        <w:pStyle w:val="ListeParagraf"/>
        <w:numPr>
          <w:ilvl w:val="0"/>
          <w:numId w:val="29"/>
        </w:numPr>
      </w:pPr>
      <w:r w:rsidRPr="00A54B95">
        <w:rPr>
          <w:lang w:val="en-US"/>
        </w:rPr>
        <w:t>Y</w:t>
      </w:r>
      <w:r>
        <w:t xml:space="preserve">önlendirme, işlem logu veritabanına kaydedildikten sonra </w:t>
      </w:r>
      <w:r w:rsidRPr="005C1836">
        <w:rPr>
          <w:b/>
        </w:rPr>
        <w:t>(AFTER COMMIT)</w:t>
      </w:r>
      <w:r w:rsidR="00431B3A">
        <w:t xml:space="preserve"> yapılacak</w:t>
      </w:r>
      <w:r>
        <w:t>.</w:t>
      </w:r>
    </w:p>
    <w:p w:rsidR="00431B3A" w:rsidRDefault="00431B3A" w:rsidP="00A54B95">
      <w:pPr>
        <w:pStyle w:val="ListeParagraf"/>
        <w:numPr>
          <w:ilvl w:val="0"/>
          <w:numId w:val="29"/>
        </w:numPr>
      </w:pPr>
      <w:r>
        <w:t xml:space="preserve">Yönlendirme işlemi ve dış (external) sistemden gelen HTTP status kodu </w:t>
      </w:r>
      <w:r w:rsidR="009208F7">
        <w:t>uygulama log</w:t>
      </w:r>
      <w:r>
        <w:t>larından görülebilecek</w:t>
      </w:r>
    </w:p>
    <w:p w:rsidR="00431B3A" w:rsidRPr="00A54B95" w:rsidRDefault="00431B3A" w:rsidP="00A54B95">
      <w:pPr>
        <w:pStyle w:val="ListeParagraf"/>
        <w:numPr>
          <w:ilvl w:val="0"/>
          <w:numId w:val="29"/>
        </w:numPr>
      </w:pPr>
      <w:r>
        <w:t xml:space="preserve">Yönlendirme işlemi </w:t>
      </w:r>
      <w:r w:rsidRPr="00431B3A">
        <w:rPr>
          <w:b/>
        </w:rPr>
        <w:t>“audits.forward.enabled”</w:t>
      </w:r>
      <w:r>
        <w:t xml:space="preserve"> adlı sistem konfigürasyon parametresi ile devre dışına alınabilecek</w:t>
      </w:r>
    </w:p>
    <w:p w:rsidR="008A49C6" w:rsidRDefault="008A49C6" w:rsidP="003C188C">
      <w:pPr>
        <w:rPr>
          <w:lang w:val="en-US"/>
        </w:rPr>
      </w:pPr>
    </w:p>
    <w:p w:rsidR="008A49C6" w:rsidRDefault="008A49C6" w:rsidP="008A49C6">
      <w:pPr>
        <w:rPr>
          <w:lang w:val="en-US"/>
        </w:rPr>
      </w:pPr>
      <w:r>
        <w:rPr>
          <w:lang w:val="en-US"/>
        </w:rPr>
        <w:br w:type="page"/>
      </w:r>
    </w:p>
    <w:p w:rsidR="00F114CB" w:rsidRDefault="00F114CB" w:rsidP="00F114CB">
      <w:pPr>
        <w:pStyle w:val="Balk2"/>
      </w:pPr>
      <w:r>
        <w:lastRenderedPageBreak/>
        <w:t>Görev #35 Cihaz Bağlantı Durumu Gözleme</w:t>
      </w:r>
    </w:p>
    <w:p w:rsidR="00B41F0D" w:rsidRDefault="00B41F0D" w:rsidP="00CF1703">
      <w:r>
        <w:t xml:space="preserve">Uygulamaya, sisteme ekli her bir cihazın bağlantı durumunu PING (ICMP ECHO) mesajları ile gözleyen </w:t>
      </w:r>
      <w:r w:rsidR="00D91833">
        <w:t>bir cihaz bağlantı gözlem modülü</w:t>
      </w:r>
      <w:r>
        <w:t xml:space="preserve"> eklenecek. </w:t>
      </w:r>
      <w:r w:rsidR="00D91833">
        <w:t xml:space="preserve">Cihaz bağlantı durumları veritabanında tutulacak. </w:t>
      </w:r>
      <w:r>
        <w:t>Bu modülün gerçeklenmesi kapsamında aşağıdaki isterler sağlanacak:</w:t>
      </w:r>
    </w:p>
    <w:p w:rsidR="00B41F0D" w:rsidRDefault="00B41F0D" w:rsidP="00CF1703"/>
    <w:p w:rsidR="00B41F0D" w:rsidRDefault="00B41F0D" w:rsidP="00CF1703">
      <w:pPr>
        <w:pStyle w:val="ListeParagraf"/>
        <w:numPr>
          <w:ilvl w:val="0"/>
          <w:numId w:val="34"/>
        </w:numPr>
        <w:jc w:val="left"/>
      </w:pPr>
      <w:r>
        <w:t xml:space="preserve">Gerçekleme </w:t>
      </w:r>
      <w:r w:rsidRPr="00CF1703">
        <w:rPr>
          <w:b/>
        </w:rPr>
        <w:t>“tr.gov.bilgem.restrpactice.device.watcher”</w:t>
      </w:r>
      <w:r>
        <w:t xml:space="preserve"> paketinde yapılacak</w:t>
      </w:r>
    </w:p>
    <w:p w:rsidR="00B41F0D" w:rsidRDefault="00B41F0D" w:rsidP="00CF1703">
      <w:pPr>
        <w:pStyle w:val="ListeParagraf"/>
        <w:numPr>
          <w:ilvl w:val="0"/>
          <w:numId w:val="34"/>
        </w:numPr>
        <w:jc w:val="left"/>
        <w:rPr>
          <w:b/>
        </w:rPr>
      </w:pPr>
      <w:r>
        <w:t xml:space="preserve">Her bir cihaz </w:t>
      </w:r>
      <w:r w:rsidR="00A8625B">
        <w:t xml:space="preserve">için </w:t>
      </w:r>
      <w:r w:rsidRPr="00A8625B">
        <w:rPr>
          <w:b/>
        </w:rPr>
        <w:t>ayrı (1 adet)</w:t>
      </w:r>
      <w:r>
        <w:t xml:space="preserve"> bağlantı gözleme görevi olacak </w:t>
      </w:r>
      <w:r w:rsidRPr="00CF1703">
        <w:rPr>
          <w:b/>
        </w:rPr>
        <w:t>(DeviceWatcherTask)</w:t>
      </w:r>
    </w:p>
    <w:p w:rsidR="00B41F0D" w:rsidRDefault="00B41F0D" w:rsidP="00CF1703">
      <w:pPr>
        <w:pStyle w:val="ListeParagraf"/>
        <w:numPr>
          <w:ilvl w:val="0"/>
          <w:numId w:val="34"/>
        </w:numPr>
        <w:jc w:val="left"/>
      </w:pPr>
      <w:r>
        <w:t>Bir cihaz eklendiğinde bağlantı gözleme görevi başlatılacak</w:t>
      </w:r>
    </w:p>
    <w:p w:rsidR="00B41F0D" w:rsidRDefault="00B41F0D" w:rsidP="00CF1703">
      <w:pPr>
        <w:pStyle w:val="ListeParagraf"/>
        <w:numPr>
          <w:ilvl w:val="0"/>
          <w:numId w:val="34"/>
        </w:numPr>
        <w:jc w:val="left"/>
      </w:pPr>
      <w:r>
        <w:t>Bir cihaz silindiğinde o cihaza ait bağlantı gözleme görevi durdurulacak</w:t>
      </w:r>
    </w:p>
    <w:p w:rsidR="00CF1703" w:rsidRDefault="00CF1703" w:rsidP="00CF1703">
      <w:pPr>
        <w:pStyle w:val="ListeParagraf"/>
        <w:numPr>
          <w:ilvl w:val="0"/>
          <w:numId w:val="34"/>
        </w:numPr>
        <w:jc w:val="left"/>
      </w:pPr>
      <w:r w:rsidRPr="00CF1703">
        <w:t>Bağlan</w:t>
      </w:r>
      <w:r>
        <w:t xml:space="preserve">tı gözleme görevi </w:t>
      </w:r>
      <w:r w:rsidRPr="00CF1703">
        <w:rPr>
          <w:b/>
        </w:rPr>
        <w:t>(default) 60 saniyede bir (FIXED-DELAY)</w:t>
      </w:r>
      <w:r>
        <w:t xml:space="preserve"> çalışacak</w:t>
      </w:r>
    </w:p>
    <w:p w:rsidR="00CF1703" w:rsidRDefault="00CF1703" w:rsidP="00CF1703">
      <w:pPr>
        <w:pStyle w:val="ListeParagraf"/>
        <w:numPr>
          <w:ilvl w:val="0"/>
          <w:numId w:val="34"/>
        </w:numPr>
        <w:jc w:val="left"/>
      </w:pPr>
      <w:r>
        <w:t xml:space="preserve">60 saniye değeri </w:t>
      </w:r>
      <w:r w:rsidRPr="00CF1703">
        <w:rPr>
          <w:b/>
        </w:rPr>
        <w:t>“device.watcher.period”</w:t>
      </w:r>
      <w:r>
        <w:t xml:space="preserve"> adlı konfigürasyon parametresi ile ayarlanacak</w:t>
      </w:r>
    </w:p>
    <w:p w:rsidR="00AC7D40" w:rsidRDefault="00AC7D40" w:rsidP="00CF1703">
      <w:pPr>
        <w:pStyle w:val="ListeParagraf"/>
        <w:numPr>
          <w:ilvl w:val="0"/>
          <w:numId w:val="34"/>
        </w:numPr>
        <w:jc w:val="left"/>
      </w:pPr>
      <w:r>
        <w:t xml:space="preserve">Görev çalıştığında cihaz PING (ICMP ECHO) mesajı gönderilecek ve cevap durumuna göre, veritabanında </w:t>
      </w:r>
      <w:r w:rsidRPr="00AC7D40">
        <w:rPr>
          <w:b/>
        </w:rPr>
        <w:t>“devices”</w:t>
      </w:r>
      <w:r>
        <w:t xml:space="preserve"> tablosundaki </w:t>
      </w:r>
      <w:r w:rsidRPr="00AC7D40">
        <w:rPr>
          <w:b/>
        </w:rPr>
        <w:t>“accessible”</w:t>
      </w:r>
      <w:r>
        <w:t xml:space="preserve"> alanı </w:t>
      </w:r>
      <w:r w:rsidRPr="00AC7D40">
        <w:rPr>
          <w:b/>
        </w:rPr>
        <w:t>(Device.accessible)</w:t>
      </w:r>
      <w:r>
        <w:t xml:space="preserve"> </w:t>
      </w:r>
      <w:r w:rsidRPr="00AC7D40">
        <w:rPr>
          <w:b/>
        </w:rPr>
        <w:t>true</w:t>
      </w:r>
      <w:r>
        <w:t xml:space="preserve"> veya </w:t>
      </w:r>
      <w:r w:rsidRPr="00AC7D40">
        <w:rPr>
          <w:b/>
        </w:rPr>
        <w:t>false</w:t>
      </w:r>
      <w:r>
        <w:t xml:space="preserve"> set edilecek</w:t>
      </w:r>
    </w:p>
    <w:p w:rsidR="004B3867" w:rsidRPr="00CF1703" w:rsidRDefault="004B3867" w:rsidP="00CF1703">
      <w:pPr>
        <w:pStyle w:val="ListeParagraf"/>
        <w:numPr>
          <w:ilvl w:val="0"/>
          <w:numId w:val="34"/>
        </w:numPr>
        <w:jc w:val="left"/>
      </w:pPr>
      <w:r>
        <w:t xml:space="preserve">Görev zamanlama işleri </w:t>
      </w:r>
      <w:r w:rsidRPr="004B3867">
        <w:rPr>
          <w:b/>
        </w:rPr>
        <w:t>Spring Task Scheduler</w:t>
      </w:r>
      <w:r>
        <w:t xml:space="preserve"> ile gerçeklenecek</w:t>
      </w:r>
    </w:p>
    <w:p w:rsidR="00F114CB" w:rsidRDefault="00F114CB">
      <w:pPr>
        <w:jc w:val="left"/>
      </w:pPr>
      <w:r>
        <w:br w:type="page"/>
      </w:r>
    </w:p>
    <w:p w:rsidR="004B3867" w:rsidRDefault="004B3867">
      <w:pPr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8A49C6" w:rsidRDefault="00F114CB" w:rsidP="008A49C6">
      <w:pPr>
        <w:pStyle w:val="Balk2"/>
      </w:pPr>
      <w:r>
        <w:t>Görev #36</w:t>
      </w:r>
      <w:r w:rsidR="008A49C6">
        <w:t xml:space="preserve"> REST Entegrasyon Testleri</w:t>
      </w:r>
    </w:p>
    <w:p w:rsidR="008A49C6" w:rsidRDefault="008A49C6" w:rsidP="008A49C6">
      <w:r>
        <w:t>Uygulamaya, görevler kapsamında geliştirilen tüm REST controller metodları için entegrasyon testleri eklenecek.</w:t>
      </w:r>
    </w:p>
    <w:p w:rsidR="008A49C6" w:rsidRDefault="008A49C6" w:rsidP="008A49C6">
      <w:r>
        <w:t>Entegrasyon testleri geliştirilirken aşağıdaki isterler sağlanacak:</w:t>
      </w:r>
    </w:p>
    <w:p w:rsidR="008A49C6" w:rsidRDefault="008A49C6" w:rsidP="008A49C6">
      <w:pPr>
        <w:pStyle w:val="ListeParagraf"/>
        <w:numPr>
          <w:ilvl w:val="0"/>
          <w:numId w:val="30"/>
        </w:numPr>
      </w:pPr>
      <w:r>
        <w:rPr>
          <w:lang w:val="en-US"/>
        </w:rPr>
        <w:t xml:space="preserve">Her bir REST controller, </w:t>
      </w:r>
      <w:r w:rsidRPr="008A49C6">
        <w:rPr>
          <w:b/>
          <w:lang w:val="en-US"/>
        </w:rPr>
        <w:t>“src/test/java”</w:t>
      </w:r>
      <w:r>
        <w:rPr>
          <w:lang w:val="en-US"/>
        </w:rPr>
        <w:t xml:space="preserve"> kod dizinininde, aynı Java paketinde b</w:t>
      </w:r>
      <w:r>
        <w:t>ir test sınıf</w:t>
      </w:r>
      <w:r w:rsidR="00DD30FD">
        <w:t>ı</w:t>
      </w:r>
      <w:r>
        <w:t xml:space="preserve"> olacak</w:t>
      </w:r>
    </w:p>
    <w:p w:rsidR="008A49C6" w:rsidRDefault="008A49C6" w:rsidP="008A49C6">
      <w:pPr>
        <w:pStyle w:val="ListeParagraf"/>
        <w:numPr>
          <w:ilvl w:val="0"/>
          <w:numId w:val="30"/>
        </w:numPr>
      </w:pPr>
      <w:r>
        <w:t xml:space="preserve">Test sınıfı adı </w:t>
      </w:r>
      <w:r w:rsidRPr="008A49C6">
        <w:rPr>
          <w:b/>
        </w:rPr>
        <w:t>{Controller Class name}+Test</w:t>
      </w:r>
      <w:r>
        <w:t xml:space="preserve"> şeklinde olacak</w:t>
      </w:r>
    </w:p>
    <w:p w:rsidR="008A49C6" w:rsidRDefault="008A49C6" w:rsidP="008A49C6">
      <w:pPr>
        <w:pStyle w:val="ListeParagraf"/>
      </w:pPr>
    </w:p>
    <w:p w:rsidR="008A49C6" w:rsidRDefault="008A49C6" w:rsidP="008A49C6">
      <w:pPr>
        <w:pStyle w:val="ListeParagraf"/>
      </w:pPr>
      <w:r>
        <w:t>Örneğin</w:t>
      </w:r>
      <w:r w:rsidR="003A1662">
        <w:t>:</w:t>
      </w:r>
    </w:p>
    <w:p w:rsidR="008A49C6" w:rsidRDefault="003A1662" w:rsidP="008A49C6">
      <w:r>
        <w:tab/>
      </w:r>
      <w:r>
        <w:tab/>
        <w:t>src/main/java/tr/gov/bilgem/restrpactice/</w:t>
      </w:r>
      <w:r w:rsidRPr="003A1662">
        <w:t>device</w:t>
      </w:r>
      <w:r>
        <w:t>/</w:t>
      </w:r>
      <w:r w:rsidRPr="003A1662">
        <w:rPr>
          <w:b/>
          <w:u w:val="single"/>
        </w:rPr>
        <w:t>DeviceController</w:t>
      </w:r>
    </w:p>
    <w:p w:rsidR="003A1662" w:rsidRPr="008A49C6" w:rsidRDefault="003A1662" w:rsidP="003A1662">
      <w:r>
        <w:tab/>
      </w:r>
      <w:r>
        <w:tab/>
        <w:t>src/test/java/tr/gov/bilgem/restrpactice/</w:t>
      </w:r>
      <w:r w:rsidRPr="003A1662">
        <w:t>device</w:t>
      </w:r>
      <w:r>
        <w:t>/</w:t>
      </w:r>
      <w:r w:rsidRPr="003A1662">
        <w:rPr>
          <w:b/>
          <w:u w:val="single"/>
        </w:rPr>
        <w:t>DeviceControllerTest</w:t>
      </w:r>
    </w:p>
    <w:p w:rsidR="003A1662" w:rsidRPr="008A49C6" w:rsidRDefault="003A1662" w:rsidP="008A49C6"/>
    <w:p w:rsidR="00650EF9" w:rsidRDefault="00B86FA0" w:rsidP="00B86FA0">
      <w:pPr>
        <w:pStyle w:val="ListeParagraf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Komut satırından, </w:t>
      </w:r>
      <w:r w:rsidRPr="00B86FA0">
        <w:rPr>
          <w:b/>
          <w:lang w:val="en-US"/>
        </w:rPr>
        <w:t>“mvn test”</w:t>
      </w:r>
      <w:r>
        <w:rPr>
          <w:lang w:val="en-US"/>
        </w:rPr>
        <w:t xml:space="preserve"> komutu ile tüm testler çalıştırılabilecek</w:t>
      </w:r>
    </w:p>
    <w:p w:rsidR="00161A6E" w:rsidRDefault="000A018B" w:rsidP="00B86FA0">
      <w:pPr>
        <w:pStyle w:val="ListeParagraf"/>
        <w:numPr>
          <w:ilvl w:val="0"/>
          <w:numId w:val="31"/>
        </w:numPr>
        <w:rPr>
          <w:lang w:val="en-US"/>
        </w:rPr>
      </w:pPr>
      <w:r>
        <w:rPr>
          <w:lang w:val="en-US"/>
        </w:rPr>
        <w:t>Spri</w:t>
      </w:r>
      <w:r w:rsidR="00161A6E">
        <w:rPr>
          <w:lang w:val="en-US"/>
        </w:rPr>
        <w:t>ng Boot</w:t>
      </w:r>
      <w:r w:rsidR="0054773B">
        <w:rPr>
          <w:lang w:val="en-US"/>
        </w:rPr>
        <w:t xml:space="preserve"> entegrasyon test mekanizmaları kullanılacak</w:t>
      </w:r>
    </w:p>
    <w:p w:rsidR="0054773B" w:rsidRDefault="0054773B" w:rsidP="0054773B">
      <w:pPr>
        <w:pStyle w:val="ListeParagraf"/>
        <w:numPr>
          <w:ilvl w:val="1"/>
          <w:numId w:val="31"/>
        </w:numPr>
        <w:rPr>
          <w:lang w:val="en-US"/>
        </w:rPr>
      </w:pPr>
      <w:r>
        <w:rPr>
          <w:lang w:val="en-US"/>
        </w:rPr>
        <w:t>@SpringBootTest</w:t>
      </w:r>
    </w:p>
    <w:p w:rsidR="0054773B" w:rsidRPr="0054773B" w:rsidRDefault="0054773B" w:rsidP="0054773B">
      <w:pPr>
        <w:pStyle w:val="ListeParagraf"/>
        <w:numPr>
          <w:ilvl w:val="1"/>
          <w:numId w:val="31"/>
        </w:numPr>
        <w:shd w:val="clear" w:color="auto" w:fill="E8F2FE"/>
        <w:spacing w:after="0" w:line="240" w:lineRule="auto"/>
        <w:jc w:val="left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r w:rsidRPr="0054773B">
        <w:rPr>
          <w:rFonts w:ascii="Consolas" w:eastAsia="Times New Roman" w:hAnsi="Consolas" w:cs="Times New Roman"/>
          <w:color w:val="000000"/>
          <w:sz w:val="20"/>
          <w:szCs w:val="20"/>
          <w:shd w:val="clear" w:color="auto" w:fill="D4D4D4"/>
          <w:lang w:eastAsia="tr-TR"/>
        </w:rPr>
        <w:t>MockMvc</w:t>
      </w:r>
      <w:r w:rsidRPr="0054773B"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 xml:space="preserve"> </w:t>
      </w:r>
      <w:r w:rsidRPr="0054773B">
        <w:rPr>
          <w:rFonts w:ascii="Consolas" w:eastAsia="Times New Roman" w:hAnsi="Consolas" w:cs="Times New Roman"/>
          <w:color w:val="0000C0"/>
          <w:sz w:val="20"/>
          <w:szCs w:val="20"/>
          <w:u w:val="single"/>
          <w:lang w:eastAsia="tr-TR"/>
        </w:rPr>
        <w:t>mvc</w:t>
      </w:r>
    </w:p>
    <w:p w:rsidR="0054773B" w:rsidRDefault="0054773B" w:rsidP="00567E0D">
      <w:pPr>
        <w:pStyle w:val="ListeParagraf"/>
        <w:ind w:left="1440"/>
        <w:rPr>
          <w:lang w:val="en-US"/>
        </w:rPr>
      </w:pPr>
    </w:p>
    <w:p w:rsidR="00567E0D" w:rsidRDefault="00567E0D" w:rsidP="00567E0D">
      <w:pPr>
        <w:pStyle w:val="ListeParagraf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Testler </w:t>
      </w:r>
      <w:r w:rsidRPr="00567E0D">
        <w:rPr>
          <w:b/>
          <w:lang w:val="en-US"/>
        </w:rPr>
        <w:t>Mock Web MVC</w:t>
      </w:r>
      <w:r>
        <w:rPr>
          <w:lang w:val="en-US"/>
        </w:rPr>
        <w:t xml:space="preserve"> ortamında çalışacak (Web Server gerçekten ayağa kalkmayacak!)</w:t>
      </w:r>
    </w:p>
    <w:p w:rsidR="00843FD1" w:rsidRDefault="00843FD1" w:rsidP="00843FD1">
      <w:pPr>
        <w:pStyle w:val="ListeParagraf"/>
        <w:rPr>
          <w:lang w:val="en-US"/>
        </w:rPr>
      </w:pPr>
    </w:p>
    <w:p w:rsidR="00843FD1" w:rsidRDefault="00843FD1" w:rsidP="00843FD1">
      <w:pPr>
        <w:pStyle w:val="ListeParagraf"/>
        <w:rPr>
          <w:lang w:val="en-US"/>
        </w:rPr>
      </w:pPr>
    </w:p>
    <w:p w:rsidR="004B1FA8" w:rsidRDefault="004B1FA8" w:rsidP="00843FD1">
      <w:pPr>
        <w:pStyle w:val="ListeParagraf"/>
        <w:rPr>
          <w:lang w:val="en-US"/>
        </w:rPr>
      </w:pPr>
    </w:p>
    <w:p w:rsidR="00843FD1" w:rsidRDefault="00F114CB" w:rsidP="00843FD1">
      <w:pPr>
        <w:pStyle w:val="Balk2"/>
      </w:pPr>
      <w:r>
        <w:t>Görev #37</w:t>
      </w:r>
      <w:r w:rsidR="00843FD1">
        <w:t xml:space="preserve"> REST </w:t>
      </w:r>
      <w:r w:rsidR="006B2637">
        <w:t>Test Kapsam (Coverage) Analizi</w:t>
      </w:r>
    </w:p>
    <w:p w:rsidR="00843FD1" w:rsidRDefault="00843FD1" w:rsidP="00843FD1">
      <w:r>
        <w:t xml:space="preserve">Uygulamanın test kapsamı (coverage) analizini yapıp raporlayan bir Maven plugin bulunup, </w:t>
      </w:r>
      <w:r w:rsidR="00CD048E">
        <w:t>proje</w:t>
      </w:r>
      <w:r>
        <w:t xml:space="preserve"> konfigürasyonuna entegre edilecek.</w:t>
      </w:r>
    </w:p>
    <w:p w:rsidR="00843FD1" w:rsidRDefault="00843FD1" w:rsidP="00843FD1">
      <w:r>
        <w:t>İlgili konfigürasyon kapsamında sağlanması gereken isterler şunlardır:</w:t>
      </w:r>
    </w:p>
    <w:p w:rsidR="004B1FA8" w:rsidRDefault="00843FD1" w:rsidP="00843FD1">
      <w:pPr>
        <w:pStyle w:val="ListeParagraf"/>
        <w:numPr>
          <w:ilvl w:val="0"/>
          <w:numId w:val="32"/>
        </w:numPr>
      </w:pPr>
      <w:r>
        <w:t>Plugin</w:t>
      </w:r>
      <w:r w:rsidR="004B1FA8">
        <w:t>,</w:t>
      </w:r>
      <w:r>
        <w:t xml:space="preserve"> </w:t>
      </w:r>
      <w:r w:rsidR="004B1FA8">
        <w:t xml:space="preserve">Maven </w:t>
      </w:r>
      <w:r>
        <w:t>build işlemi sırasın</w:t>
      </w:r>
      <w:r w:rsidR="004B1FA8">
        <w:t>da otomatik olarak devreye girecek</w:t>
      </w:r>
    </w:p>
    <w:p w:rsidR="00546B92" w:rsidRDefault="00546B92" w:rsidP="00843FD1">
      <w:pPr>
        <w:pStyle w:val="ListeParagraf"/>
        <w:numPr>
          <w:ilvl w:val="0"/>
          <w:numId w:val="32"/>
        </w:numPr>
      </w:pPr>
      <w:r>
        <w:t>Analizi yerelde (lokalde) gerçekleştirecek, external bir sunucu gerektirmeyecek</w:t>
      </w:r>
    </w:p>
    <w:p w:rsidR="004B1FA8" w:rsidRDefault="004B1FA8" w:rsidP="004B1FA8">
      <w:pPr>
        <w:pStyle w:val="ListeParagraf"/>
        <w:numPr>
          <w:ilvl w:val="0"/>
          <w:numId w:val="32"/>
        </w:numPr>
      </w:pPr>
      <w:r>
        <w:t>Analiz sonuçları için HTML, PDF vs. formatında rapor üretecek</w:t>
      </w:r>
    </w:p>
    <w:p w:rsidR="00546B92" w:rsidRDefault="0005247B" w:rsidP="00843FD1">
      <w:pPr>
        <w:pStyle w:val="ListeParagraf"/>
        <w:numPr>
          <w:ilvl w:val="0"/>
          <w:numId w:val="32"/>
        </w:numPr>
      </w:pPr>
      <w:r>
        <w:t>Lisans koşulları</w:t>
      </w:r>
      <w:r w:rsidR="00546B92">
        <w:t xml:space="preserve"> uygun olacak</w:t>
      </w:r>
      <w:r>
        <w:t xml:space="preserve"> (Crack olmayacak)</w:t>
      </w:r>
    </w:p>
    <w:p w:rsidR="00843FD1" w:rsidRPr="00843FD1" w:rsidRDefault="00843FD1" w:rsidP="00843FD1"/>
    <w:p w:rsidR="00796546" w:rsidRDefault="00796546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843FD1" w:rsidRDefault="00F114CB" w:rsidP="00796546">
      <w:pPr>
        <w:pStyle w:val="Balk2"/>
        <w:rPr>
          <w:sz w:val="30"/>
        </w:rPr>
      </w:pPr>
      <w:r>
        <w:lastRenderedPageBreak/>
        <w:t>Görev #38</w:t>
      </w:r>
      <w:r w:rsidR="00796546">
        <w:t xml:space="preserve"> Docker İmajı </w:t>
      </w:r>
      <w:r w:rsidR="00796546">
        <w:rPr>
          <w:sz w:val="28"/>
        </w:rPr>
        <w:t>U</w:t>
      </w:r>
      <w:r w:rsidR="00796546">
        <w:rPr>
          <w:sz w:val="30"/>
        </w:rPr>
        <w:t>retme</w:t>
      </w:r>
    </w:p>
    <w:p w:rsidR="00796546" w:rsidRDefault="00796546" w:rsidP="00796546">
      <w:r>
        <w:t>Uygulamanın</w:t>
      </w:r>
      <w:r w:rsidR="009F2F7E">
        <w:t>,</w:t>
      </w:r>
      <w:r w:rsidR="00510B54">
        <w:t xml:space="preserve"> bir </w:t>
      </w:r>
      <w:r w:rsidR="009F2F7E">
        <w:t xml:space="preserve"> software</w:t>
      </w:r>
      <w:r>
        <w:t xml:space="preserve"> container içerisinde çalıştırılabilmesi için gerekli </w:t>
      </w:r>
      <w:r w:rsidRPr="00796546">
        <w:rPr>
          <w:b/>
        </w:rPr>
        <w:t>docker imajı</w:t>
      </w:r>
      <w:r>
        <w:t xml:space="preserve"> oluşturulacak</w:t>
      </w:r>
      <w:r w:rsidR="009F2F7E">
        <w:t>.</w:t>
      </w:r>
    </w:p>
    <w:p w:rsidR="003D7B6F" w:rsidRDefault="003D7B6F" w:rsidP="00796546"/>
    <w:p w:rsidR="003D7B6F" w:rsidRDefault="003D7B6F" w:rsidP="00796546"/>
    <w:p w:rsidR="003D7B6F" w:rsidRDefault="00F114CB" w:rsidP="003D7B6F">
      <w:pPr>
        <w:pStyle w:val="Balk2"/>
      </w:pPr>
      <w:r>
        <w:t>Görev #39</w:t>
      </w:r>
      <w:r w:rsidR="003D7B6F">
        <w:t xml:space="preserve"> Sürüm (Release) Çıkarma</w:t>
      </w:r>
    </w:p>
    <w:p w:rsidR="003D7B6F" w:rsidRDefault="003D7B6F" w:rsidP="003D7B6F">
      <w:r>
        <w:t xml:space="preserve">Uygulamaya </w:t>
      </w:r>
      <w:r w:rsidRPr="003D7B6F">
        <w:rPr>
          <w:b/>
        </w:rPr>
        <w:t>Maven Release Plugin</w:t>
      </w:r>
      <w:r>
        <w:t xml:space="preserve"> (</w:t>
      </w:r>
      <w:hyperlink r:id="rId48" w:history="1">
        <w:r w:rsidRPr="00224576">
          <w:rPr>
            <w:rStyle w:val="Kpr"/>
          </w:rPr>
          <w:t>https://maven.apache.org/maven-release/maven-release-plugin/</w:t>
        </w:r>
      </w:hyperlink>
      <w:r>
        <w:t>) entegre edilecek.</w:t>
      </w:r>
    </w:p>
    <w:p w:rsidR="003D7B6F" w:rsidRDefault="003D7B6F" w:rsidP="003D7B6F">
      <w:r>
        <w:t>Maven Release Plugin vasıtasıyla aşağıdaki sürüm işlemleri gerçekleştirilecek:</w:t>
      </w:r>
    </w:p>
    <w:p w:rsidR="003D7B6F" w:rsidRDefault="007610CE" w:rsidP="007610CE">
      <w:pPr>
        <w:pStyle w:val="ListeParagraf"/>
        <w:numPr>
          <w:ilvl w:val="0"/>
          <w:numId w:val="33"/>
        </w:numPr>
        <w:jc w:val="left"/>
      </w:pPr>
      <w:r>
        <w:t xml:space="preserve">Geliştirme sürümü </w:t>
      </w:r>
      <w:r w:rsidRPr="007610CE">
        <w:rPr>
          <w:b/>
        </w:rPr>
        <w:t>(v1.0.0-SNAPSHOT)</w:t>
      </w:r>
      <w:r>
        <w:t xml:space="preserve"> sürümü kapatılıp, </w:t>
      </w:r>
      <w:r w:rsidRPr="007610CE">
        <w:rPr>
          <w:b/>
        </w:rPr>
        <w:t>release</w:t>
      </w:r>
      <w:r>
        <w:t xml:space="preserve"> sürümü </w:t>
      </w:r>
      <w:r w:rsidRPr="007610CE">
        <w:rPr>
          <w:b/>
        </w:rPr>
        <w:t xml:space="preserve">(v1.0.0) </w:t>
      </w:r>
      <w:r>
        <w:rPr>
          <w:b/>
        </w:rPr>
        <w:t>o</w:t>
      </w:r>
      <w:r>
        <w:t>luşturulacak</w:t>
      </w:r>
    </w:p>
    <w:p w:rsidR="007610CE" w:rsidRDefault="007610CE" w:rsidP="007610CE">
      <w:pPr>
        <w:pStyle w:val="ListeParagraf"/>
        <w:numPr>
          <w:ilvl w:val="0"/>
          <w:numId w:val="33"/>
        </w:numPr>
        <w:jc w:val="left"/>
      </w:pPr>
      <w:r>
        <w:t xml:space="preserve">Sürüm artiffact </w:t>
      </w:r>
      <w:r w:rsidRPr="007610CE">
        <w:rPr>
          <w:b/>
        </w:rPr>
        <w:t>(rest-practice</w:t>
      </w:r>
      <w:r w:rsidR="001E466A">
        <w:rPr>
          <w:b/>
        </w:rPr>
        <w:t>-v1.0.0</w:t>
      </w:r>
      <w:r w:rsidRPr="007610CE">
        <w:rPr>
          <w:b/>
        </w:rPr>
        <w:t>.jar)</w:t>
      </w:r>
      <w:r>
        <w:t xml:space="preserve"> proje içerisinde </w:t>
      </w:r>
      <w:r w:rsidRPr="007610CE">
        <w:rPr>
          <w:b/>
        </w:rPr>
        <w:t>“/release”</w:t>
      </w:r>
      <w:r>
        <w:t xml:space="preserve"> dizinine konulacak</w:t>
      </w:r>
    </w:p>
    <w:p w:rsidR="00BC01FB" w:rsidRDefault="00BC01FB" w:rsidP="00BC01FB">
      <w:pPr>
        <w:pStyle w:val="ListeParagraf"/>
        <w:numPr>
          <w:ilvl w:val="0"/>
          <w:numId w:val="33"/>
        </w:numPr>
        <w:jc w:val="left"/>
      </w:pPr>
      <w:r>
        <w:t xml:space="preserve">Yeni geliştirme sürümü </w:t>
      </w:r>
      <w:r w:rsidR="00920845">
        <w:rPr>
          <w:b/>
        </w:rPr>
        <w:t>(v1.0.1</w:t>
      </w:r>
      <w:bookmarkStart w:id="19" w:name="_GoBack"/>
      <w:bookmarkEnd w:id="19"/>
      <w:r w:rsidRPr="007610CE">
        <w:rPr>
          <w:b/>
        </w:rPr>
        <w:t>-SNAPSHOT)</w:t>
      </w:r>
      <w:r>
        <w:rPr>
          <w:b/>
        </w:rPr>
        <w:t xml:space="preserve"> </w:t>
      </w:r>
      <w:r w:rsidRPr="00BC01FB">
        <w:t>başlatılacak</w:t>
      </w:r>
    </w:p>
    <w:p w:rsidR="003D7B6F" w:rsidRDefault="00BC01FB" w:rsidP="007610CE">
      <w:pPr>
        <w:jc w:val="left"/>
      </w:pPr>
      <w:r>
        <w:t xml:space="preserve"> </w:t>
      </w:r>
    </w:p>
    <w:p w:rsidR="003D7B6F" w:rsidRPr="00FB530C" w:rsidRDefault="00FB530C" w:rsidP="003D7B6F">
      <w:pPr>
        <w:rPr>
          <w:b/>
          <w:i/>
        </w:rPr>
      </w:pPr>
      <w:r w:rsidRPr="00FB530C">
        <w:rPr>
          <w:b/>
          <w:i/>
        </w:rPr>
        <w:t>NOT: Çalışma ortamında sürümü yükleyebileceğimiz bir Maven Repo bulunmadığından, sürüm yükleme (mvn deploy) işlemi yapılamayacak.  (Maven Release Plugin Konfigürasyonundan ayarlanacak!)</w:t>
      </w:r>
    </w:p>
    <w:p w:rsidR="003D7B6F" w:rsidRDefault="003D7B6F" w:rsidP="003D7B6F"/>
    <w:p w:rsidR="00996ACD" w:rsidRDefault="00996ACD" w:rsidP="003D7B6F"/>
    <w:p w:rsidR="00996ACD" w:rsidRPr="003D7B6F" w:rsidRDefault="00996ACD" w:rsidP="003D7B6F">
      <w:r>
        <w:t>Kolay gelsin…</w:t>
      </w:r>
    </w:p>
    <w:sectPr w:rsidR="00996ACD" w:rsidRPr="003D7B6F">
      <w:footerReference w:type="default" r:id="rId4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1F0D" w:rsidRDefault="00B41F0D" w:rsidP="00020F03">
      <w:pPr>
        <w:spacing w:after="0" w:line="240" w:lineRule="auto"/>
      </w:pPr>
      <w:r>
        <w:separator/>
      </w:r>
    </w:p>
  </w:endnote>
  <w:endnote w:type="continuationSeparator" w:id="0">
    <w:p w:rsidR="00B41F0D" w:rsidRDefault="00B41F0D" w:rsidP="00020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8142069"/>
      <w:docPartObj>
        <w:docPartGallery w:val="Page Numbers (Bottom of Page)"/>
        <w:docPartUnique/>
      </w:docPartObj>
    </w:sdtPr>
    <w:sdtEndPr/>
    <w:sdtContent>
      <w:p w:rsidR="00B41F0D" w:rsidRDefault="00B41F0D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" name="Dikdört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B41F0D" w:rsidRDefault="00B41F0D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920845" w:rsidRPr="0092084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" o:spid="_x0000_s1035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B41F0D" w:rsidRDefault="00B41F0D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920845" w:rsidRPr="0092084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1F0D" w:rsidRDefault="00B41F0D" w:rsidP="00020F03">
      <w:pPr>
        <w:spacing w:after="0" w:line="240" w:lineRule="auto"/>
      </w:pPr>
      <w:r>
        <w:separator/>
      </w:r>
    </w:p>
  </w:footnote>
  <w:footnote w:type="continuationSeparator" w:id="0">
    <w:p w:rsidR="00B41F0D" w:rsidRDefault="00B41F0D" w:rsidP="00020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774F7"/>
    <w:multiLevelType w:val="hybridMultilevel"/>
    <w:tmpl w:val="02EEA8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C124D"/>
    <w:multiLevelType w:val="hybridMultilevel"/>
    <w:tmpl w:val="9646A3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83A63"/>
    <w:multiLevelType w:val="hybridMultilevel"/>
    <w:tmpl w:val="733654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B1CCA"/>
    <w:multiLevelType w:val="hybridMultilevel"/>
    <w:tmpl w:val="4566E1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D7E19"/>
    <w:multiLevelType w:val="hybridMultilevel"/>
    <w:tmpl w:val="35E267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404CCF"/>
    <w:multiLevelType w:val="hybridMultilevel"/>
    <w:tmpl w:val="B46871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F2E5B"/>
    <w:multiLevelType w:val="hybridMultilevel"/>
    <w:tmpl w:val="09880DC4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DE503F"/>
    <w:multiLevelType w:val="hybridMultilevel"/>
    <w:tmpl w:val="993CFE0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5252B"/>
    <w:multiLevelType w:val="hybridMultilevel"/>
    <w:tmpl w:val="1EBA4E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1211E2"/>
    <w:multiLevelType w:val="hybridMultilevel"/>
    <w:tmpl w:val="A20292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0103A"/>
    <w:multiLevelType w:val="hybridMultilevel"/>
    <w:tmpl w:val="4C886F0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A0129A"/>
    <w:multiLevelType w:val="hybridMultilevel"/>
    <w:tmpl w:val="839A1F3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964C5"/>
    <w:multiLevelType w:val="hybridMultilevel"/>
    <w:tmpl w:val="343EBD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F24FE"/>
    <w:multiLevelType w:val="hybridMultilevel"/>
    <w:tmpl w:val="9B48B4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1E5300"/>
    <w:multiLevelType w:val="hybridMultilevel"/>
    <w:tmpl w:val="CEDC4A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03D39"/>
    <w:multiLevelType w:val="hybridMultilevel"/>
    <w:tmpl w:val="C7E29D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307055"/>
    <w:multiLevelType w:val="hybridMultilevel"/>
    <w:tmpl w:val="601EF1E0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2BA0DCF"/>
    <w:multiLevelType w:val="hybridMultilevel"/>
    <w:tmpl w:val="DB107FE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508D2"/>
    <w:multiLevelType w:val="hybridMultilevel"/>
    <w:tmpl w:val="1624AE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23E70"/>
    <w:multiLevelType w:val="hybridMultilevel"/>
    <w:tmpl w:val="318649D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F15704"/>
    <w:multiLevelType w:val="hybridMultilevel"/>
    <w:tmpl w:val="E9D2D5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060923"/>
    <w:multiLevelType w:val="hybridMultilevel"/>
    <w:tmpl w:val="4516C3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32BED"/>
    <w:multiLevelType w:val="hybridMultilevel"/>
    <w:tmpl w:val="D4A09CA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56854"/>
    <w:multiLevelType w:val="hybridMultilevel"/>
    <w:tmpl w:val="4EBA93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C209B9"/>
    <w:multiLevelType w:val="hybridMultilevel"/>
    <w:tmpl w:val="7FE272B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F4CFA"/>
    <w:multiLevelType w:val="hybridMultilevel"/>
    <w:tmpl w:val="C48A6C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25AE8"/>
    <w:multiLevelType w:val="hybridMultilevel"/>
    <w:tmpl w:val="87F8C4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819FB"/>
    <w:multiLevelType w:val="hybridMultilevel"/>
    <w:tmpl w:val="F28A42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282297"/>
    <w:multiLevelType w:val="hybridMultilevel"/>
    <w:tmpl w:val="78CA7D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554A8"/>
    <w:multiLevelType w:val="hybridMultilevel"/>
    <w:tmpl w:val="E0AA6D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D5C0E"/>
    <w:multiLevelType w:val="hybridMultilevel"/>
    <w:tmpl w:val="93EA21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0A2310"/>
    <w:multiLevelType w:val="hybridMultilevel"/>
    <w:tmpl w:val="93046D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684DAC"/>
    <w:multiLevelType w:val="hybridMultilevel"/>
    <w:tmpl w:val="1BF032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D3423"/>
    <w:multiLevelType w:val="hybridMultilevel"/>
    <w:tmpl w:val="9B5495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8"/>
  </w:num>
  <w:num w:numId="4">
    <w:abstractNumId w:val="14"/>
  </w:num>
  <w:num w:numId="5">
    <w:abstractNumId w:val="30"/>
  </w:num>
  <w:num w:numId="6">
    <w:abstractNumId w:val="31"/>
  </w:num>
  <w:num w:numId="7">
    <w:abstractNumId w:val="32"/>
  </w:num>
  <w:num w:numId="8">
    <w:abstractNumId w:val="9"/>
  </w:num>
  <w:num w:numId="9">
    <w:abstractNumId w:val="16"/>
  </w:num>
  <w:num w:numId="10">
    <w:abstractNumId w:val="22"/>
  </w:num>
  <w:num w:numId="11">
    <w:abstractNumId w:val="23"/>
  </w:num>
  <w:num w:numId="12">
    <w:abstractNumId w:val="13"/>
  </w:num>
  <w:num w:numId="13">
    <w:abstractNumId w:val="11"/>
  </w:num>
  <w:num w:numId="14">
    <w:abstractNumId w:val="17"/>
  </w:num>
  <w:num w:numId="15">
    <w:abstractNumId w:val="0"/>
  </w:num>
  <w:num w:numId="16">
    <w:abstractNumId w:val="26"/>
  </w:num>
  <w:num w:numId="17">
    <w:abstractNumId w:val="24"/>
  </w:num>
  <w:num w:numId="18">
    <w:abstractNumId w:val="19"/>
  </w:num>
  <w:num w:numId="19">
    <w:abstractNumId w:val="25"/>
  </w:num>
  <w:num w:numId="20">
    <w:abstractNumId w:val="27"/>
  </w:num>
  <w:num w:numId="21">
    <w:abstractNumId w:val="7"/>
  </w:num>
  <w:num w:numId="22">
    <w:abstractNumId w:val="12"/>
  </w:num>
  <w:num w:numId="23">
    <w:abstractNumId w:val="29"/>
  </w:num>
  <w:num w:numId="24">
    <w:abstractNumId w:val="28"/>
  </w:num>
  <w:num w:numId="25">
    <w:abstractNumId w:val="8"/>
  </w:num>
  <w:num w:numId="26">
    <w:abstractNumId w:val="6"/>
  </w:num>
  <w:num w:numId="27">
    <w:abstractNumId w:val="5"/>
  </w:num>
  <w:num w:numId="28">
    <w:abstractNumId w:val="2"/>
  </w:num>
  <w:num w:numId="29">
    <w:abstractNumId w:val="20"/>
  </w:num>
  <w:num w:numId="30">
    <w:abstractNumId w:val="15"/>
  </w:num>
  <w:num w:numId="31">
    <w:abstractNumId w:val="1"/>
  </w:num>
  <w:num w:numId="32">
    <w:abstractNumId w:val="4"/>
  </w:num>
  <w:num w:numId="33">
    <w:abstractNumId w:val="3"/>
  </w:num>
  <w:num w:numId="34">
    <w:abstractNumId w:val="3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rdar SERPEN (BILGEM)">
    <w15:presenceInfo w15:providerId="None" w15:userId="Serdar SERPEN (BILGEM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47"/>
    <w:rsid w:val="000031B3"/>
    <w:rsid w:val="000038C2"/>
    <w:rsid w:val="00014CEE"/>
    <w:rsid w:val="00015714"/>
    <w:rsid w:val="000173A0"/>
    <w:rsid w:val="000204C5"/>
    <w:rsid w:val="00020F03"/>
    <w:rsid w:val="00034A08"/>
    <w:rsid w:val="000379A3"/>
    <w:rsid w:val="00042F82"/>
    <w:rsid w:val="000447AE"/>
    <w:rsid w:val="000509CA"/>
    <w:rsid w:val="0005247B"/>
    <w:rsid w:val="00054B9F"/>
    <w:rsid w:val="00065C7F"/>
    <w:rsid w:val="000718B3"/>
    <w:rsid w:val="00082445"/>
    <w:rsid w:val="00093773"/>
    <w:rsid w:val="00094B08"/>
    <w:rsid w:val="000A018B"/>
    <w:rsid w:val="000A2020"/>
    <w:rsid w:val="000A4729"/>
    <w:rsid w:val="000A49C4"/>
    <w:rsid w:val="000C186C"/>
    <w:rsid w:val="000C46C7"/>
    <w:rsid w:val="000C5F1E"/>
    <w:rsid w:val="000D074F"/>
    <w:rsid w:val="000D2AAA"/>
    <w:rsid w:val="000D2B1B"/>
    <w:rsid w:val="000D3652"/>
    <w:rsid w:val="000D61B8"/>
    <w:rsid w:val="000E03AC"/>
    <w:rsid w:val="000E3643"/>
    <w:rsid w:val="000E4742"/>
    <w:rsid w:val="000E4CC2"/>
    <w:rsid w:val="000F263B"/>
    <w:rsid w:val="000F7F2A"/>
    <w:rsid w:val="00104033"/>
    <w:rsid w:val="00104987"/>
    <w:rsid w:val="001057C6"/>
    <w:rsid w:val="00127824"/>
    <w:rsid w:val="00131988"/>
    <w:rsid w:val="00133A09"/>
    <w:rsid w:val="00133F86"/>
    <w:rsid w:val="00136219"/>
    <w:rsid w:val="001368E3"/>
    <w:rsid w:val="00141295"/>
    <w:rsid w:val="0014211C"/>
    <w:rsid w:val="001439D5"/>
    <w:rsid w:val="00155CFD"/>
    <w:rsid w:val="001614EE"/>
    <w:rsid w:val="00161A6E"/>
    <w:rsid w:val="00166BF8"/>
    <w:rsid w:val="00173453"/>
    <w:rsid w:val="00175F69"/>
    <w:rsid w:val="0018050E"/>
    <w:rsid w:val="00186BFF"/>
    <w:rsid w:val="00187843"/>
    <w:rsid w:val="001957A3"/>
    <w:rsid w:val="00196544"/>
    <w:rsid w:val="001979EB"/>
    <w:rsid w:val="001A3CED"/>
    <w:rsid w:val="001A5249"/>
    <w:rsid w:val="001A5794"/>
    <w:rsid w:val="001B4CB8"/>
    <w:rsid w:val="001B5473"/>
    <w:rsid w:val="001C0DE6"/>
    <w:rsid w:val="001C2368"/>
    <w:rsid w:val="001E2D7C"/>
    <w:rsid w:val="001E466A"/>
    <w:rsid w:val="001F6D06"/>
    <w:rsid w:val="00202915"/>
    <w:rsid w:val="00203B33"/>
    <w:rsid w:val="0021411D"/>
    <w:rsid w:val="00222C95"/>
    <w:rsid w:val="00225303"/>
    <w:rsid w:val="00231400"/>
    <w:rsid w:val="00233AB6"/>
    <w:rsid w:val="002403CE"/>
    <w:rsid w:val="002459BB"/>
    <w:rsid w:val="00250E49"/>
    <w:rsid w:val="0026245B"/>
    <w:rsid w:val="002640CC"/>
    <w:rsid w:val="00287461"/>
    <w:rsid w:val="0029231F"/>
    <w:rsid w:val="00293DCA"/>
    <w:rsid w:val="002A7918"/>
    <w:rsid w:val="002B5947"/>
    <w:rsid w:val="002C5AED"/>
    <w:rsid w:val="002D4B57"/>
    <w:rsid w:val="002D5128"/>
    <w:rsid w:val="002D51A4"/>
    <w:rsid w:val="002E4C69"/>
    <w:rsid w:val="002E506E"/>
    <w:rsid w:val="002F01C3"/>
    <w:rsid w:val="002F2A99"/>
    <w:rsid w:val="002F7AAA"/>
    <w:rsid w:val="00300839"/>
    <w:rsid w:val="00302215"/>
    <w:rsid w:val="00303121"/>
    <w:rsid w:val="003042E2"/>
    <w:rsid w:val="00305501"/>
    <w:rsid w:val="003110CC"/>
    <w:rsid w:val="00322CB0"/>
    <w:rsid w:val="0032463C"/>
    <w:rsid w:val="0033188E"/>
    <w:rsid w:val="0033510D"/>
    <w:rsid w:val="00350070"/>
    <w:rsid w:val="00354B92"/>
    <w:rsid w:val="00354DC9"/>
    <w:rsid w:val="00380547"/>
    <w:rsid w:val="003831A4"/>
    <w:rsid w:val="003848DC"/>
    <w:rsid w:val="003854D6"/>
    <w:rsid w:val="00392537"/>
    <w:rsid w:val="003A1662"/>
    <w:rsid w:val="003B1770"/>
    <w:rsid w:val="003B3EF4"/>
    <w:rsid w:val="003C188C"/>
    <w:rsid w:val="003C487A"/>
    <w:rsid w:val="003C7E85"/>
    <w:rsid w:val="003D1B16"/>
    <w:rsid w:val="003D24BA"/>
    <w:rsid w:val="003D3B04"/>
    <w:rsid w:val="003D7B3A"/>
    <w:rsid w:val="003D7B6F"/>
    <w:rsid w:val="003F063C"/>
    <w:rsid w:val="003F52C9"/>
    <w:rsid w:val="004001CE"/>
    <w:rsid w:val="00401C4D"/>
    <w:rsid w:val="00403581"/>
    <w:rsid w:val="004118AE"/>
    <w:rsid w:val="004149B8"/>
    <w:rsid w:val="00424402"/>
    <w:rsid w:val="00431B3A"/>
    <w:rsid w:val="00432269"/>
    <w:rsid w:val="00443AED"/>
    <w:rsid w:val="00455EAC"/>
    <w:rsid w:val="004566E3"/>
    <w:rsid w:val="004628D0"/>
    <w:rsid w:val="00467F9D"/>
    <w:rsid w:val="00473D00"/>
    <w:rsid w:val="0047464D"/>
    <w:rsid w:val="00476044"/>
    <w:rsid w:val="0048035E"/>
    <w:rsid w:val="004848E3"/>
    <w:rsid w:val="00486801"/>
    <w:rsid w:val="0049039D"/>
    <w:rsid w:val="00490ABC"/>
    <w:rsid w:val="004A71B4"/>
    <w:rsid w:val="004B1FA8"/>
    <w:rsid w:val="004B3867"/>
    <w:rsid w:val="004B4901"/>
    <w:rsid w:val="004B5E1A"/>
    <w:rsid w:val="004B66E3"/>
    <w:rsid w:val="004C0306"/>
    <w:rsid w:val="004C4F57"/>
    <w:rsid w:val="004E3478"/>
    <w:rsid w:val="004E6A75"/>
    <w:rsid w:val="004E6ADD"/>
    <w:rsid w:val="004F3F01"/>
    <w:rsid w:val="004F5464"/>
    <w:rsid w:val="00506849"/>
    <w:rsid w:val="00510B54"/>
    <w:rsid w:val="005170C5"/>
    <w:rsid w:val="00517F3F"/>
    <w:rsid w:val="005222EE"/>
    <w:rsid w:val="005250D8"/>
    <w:rsid w:val="00525979"/>
    <w:rsid w:val="0052714D"/>
    <w:rsid w:val="005304F0"/>
    <w:rsid w:val="005306A0"/>
    <w:rsid w:val="0053309D"/>
    <w:rsid w:val="00541CD2"/>
    <w:rsid w:val="00542397"/>
    <w:rsid w:val="005423F5"/>
    <w:rsid w:val="00546B92"/>
    <w:rsid w:val="0054773B"/>
    <w:rsid w:val="00550362"/>
    <w:rsid w:val="0055526A"/>
    <w:rsid w:val="00567E0D"/>
    <w:rsid w:val="005724CC"/>
    <w:rsid w:val="00583B85"/>
    <w:rsid w:val="00583C4D"/>
    <w:rsid w:val="00587565"/>
    <w:rsid w:val="005945C5"/>
    <w:rsid w:val="0059537C"/>
    <w:rsid w:val="005A15B5"/>
    <w:rsid w:val="005B5B9D"/>
    <w:rsid w:val="005B5DD1"/>
    <w:rsid w:val="005B6B7B"/>
    <w:rsid w:val="005C1836"/>
    <w:rsid w:val="005C3162"/>
    <w:rsid w:val="005C6098"/>
    <w:rsid w:val="005C6BA5"/>
    <w:rsid w:val="005E5F4B"/>
    <w:rsid w:val="00600373"/>
    <w:rsid w:val="00606777"/>
    <w:rsid w:val="00607546"/>
    <w:rsid w:val="006226D9"/>
    <w:rsid w:val="00635564"/>
    <w:rsid w:val="00644F86"/>
    <w:rsid w:val="00647780"/>
    <w:rsid w:val="00650EF9"/>
    <w:rsid w:val="00655D76"/>
    <w:rsid w:val="00664CB5"/>
    <w:rsid w:val="0066602D"/>
    <w:rsid w:val="006672F4"/>
    <w:rsid w:val="00685D8C"/>
    <w:rsid w:val="00691C45"/>
    <w:rsid w:val="0069699E"/>
    <w:rsid w:val="006A0776"/>
    <w:rsid w:val="006A412B"/>
    <w:rsid w:val="006A5868"/>
    <w:rsid w:val="006A6C18"/>
    <w:rsid w:val="006B04C0"/>
    <w:rsid w:val="006B2637"/>
    <w:rsid w:val="006B44A9"/>
    <w:rsid w:val="006C6A26"/>
    <w:rsid w:val="006D6481"/>
    <w:rsid w:val="006E03CA"/>
    <w:rsid w:val="006E6EC0"/>
    <w:rsid w:val="006F07F4"/>
    <w:rsid w:val="006F34D5"/>
    <w:rsid w:val="00703707"/>
    <w:rsid w:val="00705A23"/>
    <w:rsid w:val="00705DE7"/>
    <w:rsid w:val="00712064"/>
    <w:rsid w:val="0071262F"/>
    <w:rsid w:val="00716A58"/>
    <w:rsid w:val="007232C9"/>
    <w:rsid w:val="00723813"/>
    <w:rsid w:val="00723FDD"/>
    <w:rsid w:val="00724BF5"/>
    <w:rsid w:val="00725550"/>
    <w:rsid w:val="007277E5"/>
    <w:rsid w:val="0073658A"/>
    <w:rsid w:val="00737C03"/>
    <w:rsid w:val="007406F5"/>
    <w:rsid w:val="007610CE"/>
    <w:rsid w:val="00763AB3"/>
    <w:rsid w:val="007703E6"/>
    <w:rsid w:val="007775F8"/>
    <w:rsid w:val="007813DD"/>
    <w:rsid w:val="00781558"/>
    <w:rsid w:val="00786660"/>
    <w:rsid w:val="0078703E"/>
    <w:rsid w:val="00793039"/>
    <w:rsid w:val="007947F1"/>
    <w:rsid w:val="00796546"/>
    <w:rsid w:val="007970C8"/>
    <w:rsid w:val="007977A6"/>
    <w:rsid w:val="007A51F4"/>
    <w:rsid w:val="007B2745"/>
    <w:rsid w:val="007B3FF6"/>
    <w:rsid w:val="007C0348"/>
    <w:rsid w:val="007C3C2E"/>
    <w:rsid w:val="007C478A"/>
    <w:rsid w:val="007C6C66"/>
    <w:rsid w:val="007C7224"/>
    <w:rsid w:val="007D0426"/>
    <w:rsid w:val="007D34A2"/>
    <w:rsid w:val="007F0D18"/>
    <w:rsid w:val="007F3602"/>
    <w:rsid w:val="00806F88"/>
    <w:rsid w:val="008120A1"/>
    <w:rsid w:val="00814F6F"/>
    <w:rsid w:val="0081608D"/>
    <w:rsid w:val="00827704"/>
    <w:rsid w:val="00833DF7"/>
    <w:rsid w:val="0084041F"/>
    <w:rsid w:val="00843FD1"/>
    <w:rsid w:val="00844271"/>
    <w:rsid w:val="00851D40"/>
    <w:rsid w:val="00860EED"/>
    <w:rsid w:val="00867F45"/>
    <w:rsid w:val="00872248"/>
    <w:rsid w:val="008723E8"/>
    <w:rsid w:val="00873669"/>
    <w:rsid w:val="00874D1D"/>
    <w:rsid w:val="00875D67"/>
    <w:rsid w:val="00877EC4"/>
    <w:rsid w:val="0088394C"/>
    <w:rsid w:val="008879DD"/>
    <w:rsid w:val="008A2BE8"/>
    <w:rsid w:val="008A49C6"/>
    <w:rsid w:val="008B0824"/>
    <w:rsid w:val="008B130B"/>
    <w:rsid w:val="008B3079"/>
    <w:rsid w:val="008B7F4B"/>
    <w:rsid w:val="008C24A4"/>
    <w:rsid w:val="008D1953"/>
    <w:rsid w:val="008D2621"/>
    <w:rsid w:val="008D52BA"/>
    <w:rsid w:val="008E30EC"/>
    <w:rsid w:val="008E3EA9"/>
    <w:rsid w:val="008F21A5"/>
    <w:rsid w:val="008F4448"/>
    <w:rsid w:val="008F7B4E"/>
    <w:rsid w:val="00900489"/>
    <w:rsid w:val="009117D8"/>
    <w:rsid w:val="00913C2E"/>
    <w:rsid w:val="00915B6C"/>
    <w:rsid w:val="00916B69"/>
    <w:rsid w:val="00920845"/>
    <w:rsid w:val="009208F7"/>
    <w:rsid w:val="00945166"/>
    <w:rsid w:val="0094660F"/>
    <w:rsid w:val="0095010E"/>
    <w:rsid w:val="009547D6"/>
    <w:rsid w:val="0095620F"/>
    <w:rsid w:val="009662E8"/>
    <w:rsid w:val="00973D99"/>
    <w:rsid w:val="00977045"/>
    <w:rsid w:val="009777D2"/>
    <w:rsid w:val="00991BDA"/>
    <w:rsid w:val="00994581"/>
    <w:rsid w:val="00996260"/>
    <w:rsid w:val="00996ACD"/>
    <w:rsid w:val="009A24BF"/>
    <w:rsid w:val="009A28D1"/>
    <w:rsid w:val="009A356E"/>
    <w:rsid w:val="009A4929"/>
    <w:rsid w:val="009A70D8"/>
    <w:rsid w:val="009B2DB4"/>
    <w:rsid w:val="009B3B79"/>
    <w:rsid w:val="009B40C4"/>
    <w:rsid w:val="009D3081"/>
    <w:rsid w:val="009D64EB"/>
    <w:rsid w:val="009E354C"/>
    <w:rsid w:val="009E578D"/>
    <w:rsid w:val="009F0EE8"/>
    <w:rsid w:val="009F2E1E"/>
    <w:rsid w:val="009F2F7E"/>
    <w:rsid w:val="009F3239"/>
    <w:rsid w:val="00A05A06"/>
    <w:rsid w:val="00A05E7E"/>
    <w:rsid w:val="00A119D5"/>
    <w:rsid w:val="00A4101E"/>
    <w:rsid w:val="00A42264"/>
    <w:rsid w:val="00A42599"/>
    <w:rsid w:val="00A43358"/>
    <w:rsid w:val="00A4727D"/>
    <w:rsid w:val="00A54B95"/>
    <w:rsid w:val="00A633BF"/>
    <w:rsid w:val="00A71E22"/>
    <w:rsid w:val="00A82242"/>
    <w:rsid w:val="00A85607"/>
    <w:rsid w:val="00A8625B"/>
    <w:rsid w:val="00A87E29"/>
    <w:rsid w:val="00A97245"/>
    <w:rsid w:val="00A97C96"/>
    <w:rsid w:val="00AA2BB9"/>
    <w:rsid w:val="00AA4B03"/>
    <w:rsid w:val="00AB33AF"/>
    <w:rsid w:val="00AB378C"/>
    <w:rsid w:val="00AB52A9"/>
    <w:rsid w:val="00AC137D"/>
    <w:rsid w:val="00AC43AF"/>
    <w:rsid w:val="00AC7D40"/>
    <w:rsid w:val="00AD1E32"/>
    <w:rsid w:val="00AD3856"/>
    <w:rsid w:val="00AE4B20"/>
    <w:rsid w:val="00AF353E"/>
    <w:rsid w:val="00AF3544"/>
    <w:rsid w:val="00AF3CC2"/>
    <w:rsid w:val="00AF788A"/>
    <w:rsid w:val="00B0035B"/>
    <w:rsid w:val="00B02457"/>
    <w:rsid w:val="00B15E76"/>
    <w:rsid w:val="00B16BD8"/>
    <w:rsid w:val="00B17987"/>
    <w:rsid w:val="00B22475"/>
    <w:rsid w:val="00B23D89"/>
    <w:rsid w:val="00B332C7"/>
    <w:rsid w:val="00B347AA"/>
    <w:rsid w:val="00B41F0D"/>
    <w:rsid w:val="00B55CCA"/>
    <w:rsid w:val="00B5797E"/>
    <w:rsid w:val="00B63759"/>
    <w:rsid w:val="00B83A5D"/>
    <w:rsid w:val="00B86FA0"/>
    <w:rsid w:val="00BB286E"/>
    <w:rsid w:val="00BB2EE1"/>
    <w:rsid w:val="00BB33F3"/>
    <w:rsid w:val="00BC01FB"/>
    <w:rsid w:val="00BC4854"/>
    <w:rsid w:val="00BC651E"/>
    <w:rsid w:val="00BD035A"/>
    <w:rsid w:val="00BD73FD"/>
    <w:rsid w:val="00BD79A3"/>
    <w:rsid w:val="00BE316A"/>
    <w:rsid w:val="00BE6BE6"/>
    <w:rsid w:val="00BF1C3B"/>
    <w:rsid w:val="00BF74AC"/>
    <w:rsid w:val="00C12901"/>
    <w:rsid w:val="00C14D77"/>
    <w:rsid w:val="00C16272"/>
    <w:rsid w:val="00C208EE"/>
    <w:rsid w:val="00C220B6"/>
    <w:rsid w:val="00C22E0A"/>
    <w:rsid w:val="00C25292"/>
    <w:rsid w:val="00C35429"/>
    <w:rsid w:val="00C41CFD"/>
    <w:rsid w:val="00C571B8"/>
    <w:rsid w:val="00C5728D"/>
    <w:rsid w:val="00C60307"/>
    <w:rsid w:val="00C644A0"/>
    <w:rsid w:val="00C64B36"/>
    <w:rsid w:val="00C6586B"/>
    <w:rsid w:val="00C665DD"/>
    <w:rsid w:val="00C70F57"/>
    <w:rsid w:val="00C74622"/>
    <w:rsid w:val="00C80AD8"/>
    <w:rsid w:val="00C836A0"/>
    <w:rsid w:val="00C85629"/>
    <w:rsid w:val="00C97732"/>
    <w:rsid w:val="00C97791"/>
    <w:rsid w:val="00CA4EBC"/>
    <w:rsid w:val="00CA6C06"/>
    <w:rsid w:val="00CB3359"/>
    <w:rsid w:val="00CC035D"/>
    <w:rsid w:val="00CC759B"/>
    <w:rsid w:val="00CD048E"/>
    <w:rsid w:val="00CD45AF"/>
    <w:rsid w:val="00CD56AA"/>
    <w:rsid w:val="00CD65BA"/>
    <w:rsid w:val="00CE48E3"/>
    <w:rsid w:val="00CF1703"/>
    <w:rsid w:val="00CF72C2"/>
    <w:rsid w:val="00CF7597"/>
    <w:rsid w:val="00D0350E"/>
    <w:rsid w:val="00D27E2C"/>
    <w:rsid w:val="00D34EC4"/>
    <w:rsid w:val="00D4232E"/>
    <w:rsid w:val="00D51B5D"/>
    <w:rsid w:val="00D54946"/>
    <w:rsid w:val="00D71F48"/>
    <w:rsid w:val="00D82C16"/>
    <w:rsid w:val="00D82D7C"/>
    <w:rsid w:val="00D83AB7"/>
    <w:rsid w:val="00D91833"/>
    <w:rsid w:val="00D94747"/>
    <w:rsid w:val="00DA28A5"/>
    <w:rsid w:val="00DA6782"/>
    <w:rsid w:val="00DB1F75"/>
    <w:rsid w:val="00DC5A35"/>
    <w:rsid w:val="00DC668D"/>
    <w:rsid w:val="00DC74D1"/>
    <w:rsid w:val="00DC7A43"/>
    <w:rsid w:val="00DD30FD"/>
    <w:rsid w:val="00DE1DAF"/>
    <w:rsid w:val="00DF0D51"/>
    <w:rsid w:val="00DF1663"/>
    <w:rsid w:val="00DF37C6"/>
    <w:rsid w:val="00E1504C"/>
    <w:rsid w:val="00E41E8B"/>
    <w:rsid w:val="00E46A68"/>
    <w:rsid w:val="00E530F4"/>
    <w:rsid w:val="00E57B41"/>
    <w:rsid w:val="00E620DF"/>
    <w:rsid w:val="00E63CC0"/>
    <w:rsid w:val="00E67626"/>
    <w:rsid w:val="00E70867"/>
    <w:rsid w:val="00E712FF"/>
    <w:rsid w:val="00E74635"/>
    <w:rsid w:val="00E92776"/>
    <w:rsid w:val="00EA409B"/>
    <w:rsid w:val="00EA4A55"/>
    <w:rsid w:val="00EB6868"/>
    <w:rsid w:val="00EC324E"/>
    <w:rsid w:val="00EC6125"/>
    <w:rsid w:val="00ED0DC1"/>
    <w:rsid w:val="00ED5D74"/>
    <w:rsid w:val="00ED691E"/>
    <w:rsid w:val="00ED73D0"/>
    <w:rsid w:val="00EE339A"/>
    <w:rsid w:val="00EE53A6"/>
    <w:rsid w:val="00EE7417"/>
    <w:rsid w:val="00EE74C2"/>
    <w:rsid w:val="00EF504C"/>
    <w:rsid w:val="00F0141C"/>
    <w:rsid w:val="00F10331"/>
    <w:rsid w:val="00F114CB"/>
    <w:rsid w:val="00F12BDC"/>
    <w:rsid w:val="00F15C13"/>
    <w:rsid w:val="00F23171"/>
    <w:rsid w:val="00F24320"/>
    <w:rsid w:val="00F24383"/>
    <w:rsid w:val="00F26B0B"/>
    <w:rsid w:val="00F31A8A"/>
    <w:rsid w:val="00F34E56"/>
    <w:rsid w:val="00F37399"/>
    <w:rsid w:val="00F3792B"/>
    <w:rsid w:val="00F5392A"/>
    <w:rsid w:val="00F604BA"/>
    <w:rsid w:val="00F60BB8"/>
    <w:rsid w:val="00F63169"/>
    <w:rsid w:val="00F67FAB"/>
    <w:rsid w:val="00F718BF"/>
    <w:rsid w:val="00F7273E"/>
    <w:rsid w:val="00F813F0"/>
    <w:rsid w:val="00F81DB8"/>
    <w:rsid w:val="00F84930"/>
    <w:rsid w:val="00F84A06"/>
    <w:rsid w:val="00F86AFF"/>
    <w:rsid w:val="00F94C38"/>
    <w:rsid w:val="00FA1444"/>
    <w:rsid w:val="00FA4025"/>
    <w:rsid w:val="00FB530C"/>
    <w:rsid w:val="00FC6B92"/>
    <w:rsid w:val="00FD78E2"/>
    <w:rsid w:val="00FE071A"/>
    <w:rsid w:val="00FF5457"/>
    <w:rsid w:val="00FF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1748F685"/>
  <w15:chartTrackingRefBased/>
  <w15:docId w15:val="{F6F0C468-1915-4667-AE3C-F3DE0386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68D"/>
    <w:pPr>
      <w:jc w:val="both"/>
    </w:pPr>
  </w:style>
  <w:style w:type="paragraph" w:styleId="Balk1">
    <w:name w:val="heading 1"/>
    <w:basedOn w:val="Normal"/>
    <w:next w:val="Normal"/>
    <w:link w:val="Balk1Char"/>
    <w:uiPriority w:val="9"/>
    <w:qFormat/>
    <w:rsid w:val="00020F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20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0F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20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0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20F03"/>
  </w:style>
  <w:style w:type="paragraph" w:styleId="AltBilgi">
    <w:name w:val="footer"/>
    <w:basedOn w:val="Normal"/>
    <w:link w:val="AltBilgiChar"/>
    <w:uiPriority w:val="99"/>
    <w:unhideWhenUsed/>
    <w:rsid w:val="00020F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20F03"/>
  </w:style>
  <w:style w:type="paragraph" w:styleId="ListeParagraf">
    <w:name w:val="List Paragraph"/>
    <w:basedOn w:val="Normal"/>
    <w:uiPriority w:val="34"/>
    <w:qFormat/>
    <w:rsid w:val="005C316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E03CA"/>
    <w:rPr>
      <w:color w:val="0563C1" w:themeColor="hyperlink"/>
      <w:u w:val="single"/>
    </w:rPr>
  </w:style>
  <w:style w:type="table" w:styleId="TabloKlavuzu">
    <w:name w:val="Table Grid"/>
    <w:basedOn w:val="NormalTablo"/>
    <w:uiPriority w:val="39"/>
    <w:rsid w:val="00DF0D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CD65B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16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F3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F3602"/>
    <w:rPr>
      <w:rFonts w:ascii="Segoe UI" w:hAnsi="Segoe UI" w:cs="Segoe UI"/>
      <w:sz w:val="18"/>
      <w:szCs w:val="18"/>
    </w:rPr>
  </w:style>
  <w:style w:type="paragraph" w:styleId="Dzeltme">
    <w:name w:val="Revision"/>
    <w:hidden/>
    <w:uiPriority w:val="99"/>
    <w:semiHidden/>
    <w:rsid w:val="00CF170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rojectlombok.org" TargetMode="External"/><Relationship Id="rId18" Type="http://schemas.openxmlformats.org/officeDocument/2006/relationships/hyperlink" Target="https://www.youtube.com/watch?v=9SGDpanrc8U" TargetMode="External"/><Relationship Id="rId26" Type="http://schemas.openxmlformats.org/officeDocument/2006/relationships/hyperlink" Target="https://javadoc.io/doc/org.mockito/mockito-core/latest/org/mockito/Mockito.html" TargetMode="External"/><Relationship Id="rId39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" TargetMode="External"/><Relationship Id="rId21" Type="http://schemas.openxmlformats.org/officeDocument/2006/relationships/hyperlink" Target="https://www.tutorialspoint.com/jackson/index.htm" TargetMode="External"/><Relationship Id="rId34" Type="http://schemas.openxmlformats.org/officeDocument/2006/relationships/image" Target="media/image7.png"/><Relationship Id="rId42" Type="http://schemas.openxmlformats.org/officeDocument/2006/relationships/hyperlink" Target="https://docs.jboss.org/hibernate/stable/validator/api/org/hibernate/validator/constraints/package-summary.html" TargetMode="External"/><Relationship Id="rId47" Type="http://schemas.openxmlformats.org/officeDocument/2006/relationships/hyperlink" Target="https://httpbin.org/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tutorialspoint.com/http/index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estapitutorial.com/" TargetMode="External"/><Relationship Id="rId29" Type="http://schemas.openxmlformats.org/officeDocument/2006/relationships/image" Target="media/image2.png"/><Relationship Id="rId11" Type="http://schemas.openxmlformats.org/officeDocument/2006/relationships/hyperlink" Target="https://hibernate.org/validator/" TargetMode="External"/><Relationship Id="rId24" Type="http://schemas.openxmlformats.org/officeDocument/2006/relationships/hyperlink" Target="https://www.vogella.com/tutorials/JUnit/article.html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maven.apache.org/enforcer/maven-enforcer-plugin" TargetMode="External"/><Relationship Id="rId40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.validation" TargetMode="External"/><Relationship Id="rId45" Type="http://schemas.openxmlformats.org/officeDocument/2006/relationships/hyperlink" Target="https://127.0.0.1:8080/api/devic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estfulapi.net" TargetMode="External"/><Relationship Id="rId23" Type="http://schemas.openxmlformats.org/officeDocument/2006/relationships/hyperlink" Target="https://maven.apache.org/guides/getting-started/maven-in-five-minutes.html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github.com/git-commit-id/git-commit-id-maven-plugin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en.wikipedia.org/wiki/REST" TargetMode="External"/><Relationship Id="rId19" Type="http://schemas.openxmlformats.org/officeDocument/2006/relationships/hyperlink" Target="https://www.baeldung.com/rest-with-spring-series" TargetMode="External"/><Relationship Id="rId31" Type="http://schemas.openxmlformats.org/officeDocument/2006/relationships/image" Target="media/image4.png"/><Relationship Id="rId44" Type="http://schemas.openxmlformats.org/officeDocument/2006/relationships/hyperlink" Target="https://en.wikipedia.org/wiki/Basic_access_authentication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transport-layer-security-tls/" TargetMode="External"/><Relationship Id="rId14" Type="http://schemas.openxmlformats.org/officeDocument/2006/relationships/hyperlink" Target="https://www.docker.com" TargetMode="External"/><Relationship Id="rId22" Type="http://schemas.openxmlformats.org/officeDocument/2006/relationships/hyperlink" Target="https://www.baeldung.com/intro-to-project-lombok" TargetMode="External"/><Relationship Id="rId27" Type="http://schemas.openxmlformats.org/officeDocument/2006/relationships/hyperlink" Target="https://javadoc.io/doc/org.mockito/mockito-core/3.3.3/org/mockito/BDDMockito.html" TargetMode="External"/><Relationship Id="rId30" Type="http://schemas.openxmlformats.org/officeDocument/2006/relationships/image" Target="media/image3.png"/><Relationship Id="rId35" Type="http://schemas.openxmlformats.org/officeDocument/2006/relationships/image" Target="media/image8.png"/><Relationship Id="rId43" Type="http://schemas.openxmlformats.org/officeDocument/2006/relationships/hyperlink" Target="https://datatracker.ietf.org/doc/html/rfc7617" TargetMode="External"/><Relationship Id="rId48" Type="http://schemas.openxmlformats.org/officeDocument/2006/relationships/hyperlink" Target="https://maven.apache.org/maven-release/maven-release-plugin/" TargetMode="External"/><Relationship Id="rId8" Type="http://schemas.openxmlformats.org/officeDocument/2006/relationships/hyperlink" Target="https://www.cloudflare.com/learning/ssl/how-does-ssl-work/" TargetMode="External"/><Relationship Id="rId51" Type="http://schemas.microsoft.com/office/2011/relationships/people" Target="people.xml"/><Relationship Id="rId3" Type="http://schemas.openxmlformats.org/officeDocument/2006/relationships/settings" Target="settings.xml"/><Relationship Id="rId12" Type="http://schemas.openxmlformats.org/officeDocument/2006/relationships/hyperlink" Target="https://h2database.com" TargetMode="External"/><Relationship Id="rId17" Type="http://schemas.openxmlformats.org/officeDocument/2006/relationships/hyperlink" Target="https://www.javatpoint.com/json-tutorial" TargetMode="External"/><Relationship Id="rId25" Type="http://schemas.openxmlformats.org/officeDocument/2006/relationships/hyperlink" Target="https://www.vogella.com/tutorials/Mockito/article.html" TargetMode="External"/><Relationship Id="rId33" Type="http://schemas.openxmlformats.org/officeDocument/2006/relationships/image" Target="media/image6.png"/><Relationship Id="rId38" Type="http://schemas.openxmlformats.org/officeDocument/2006/relationships/image" Target="media/image9.png"/><Relationship Id="rId46" Type="http://schemas.openxmlformats.org/officeDocument/2006/relationships/hyperlink" Target="https://127.0.0.1:8080/api/locations/100" TargetMode="External"/><Relationship Id="rId20" Type="http://schemas.openxmlformats.org/officeDocument/2006/relationships/hyperlink" Target="https://www.javatpoint.com/restful-web-services-spring-boot" TargetMode="External"/><Relationship Id="rId41" Type="http://schemas.openxmlformats.org/officeDocument/2006/relationships/hyperlink" Target="eclipse-javadoc:%E2%98%82=ekc-mc-common/C:%5C/Users%5C/serdar.serpen%5C/.m2%5C/repository%5C/jakarta%5C/validation%5C/jakarta.validation-api%5C/3.0.2%5C/jakarta.validation-api-3.0.2.jar=/maven.pomderived=/true=/=/maven.groupId=/jakarta.validation=/=/maven.artifactId=/jakarta.validation-api=/=/maven.version=/3.0.2=/=/maven.scope=/compile=/=/maven.optionaldependency=/true=/=/maven.pomderived=/true=/%3Cjakarta.validation.constrai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7263</TotalTime>
  <Pages>35</Pages>
  <Words>4940</Words>
  <Characters>28164</Characters>
  <Application>Microsoft Office Word</Application>
  <DocSecurity>0</DocSecurity>
  <Lines>234</Lines>
  <Paragraphs>66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SERPEN (BILGEM)</dc:creator>
  <cp:keywords/>
  <dc:description/>
  <cp:lastModifiedBy>Serdar SERPEN (BILGEM)</cp:lastModifiedBy>
  <cp:revision>485</cp:revision>
  <dcterms:created xsi:type="dcterms:W3CDTF">2023-11-03T08:04:00Z</dcterms:created>
  <dcterms:modified xsi:type="dcterms:W3CDTF">2023-11-08T11:54:00Z</dcterms:modified>
</cp:coreProperties>
</file>